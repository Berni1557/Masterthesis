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5BC9" w:rsidRDefault="0068465B" w:rsidP="00085BC9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Masterarbeit: </w:t>
      </w:r>
      <w:r w:rsidR="00085BC9">
        <w:rPr>
          <w:rFonts w:ascii="Arial" w:hAnsi="Arial" w:cs="Arial"/>
          <w:b/>
          <w:sz w:val="28"/>
          <w:szCs w:val="28"/>
        </w:rPr>
        <w:t>Bernhard Föllmer (TU Berlin)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Thema:</w:t>
      </w:r>
    </w:p>
    <w:p w:rsidR="0068465B" w:rsidRDefault="0068465B">
      <w:pPr>
        <w:rPr>
          <w:rFonts w:ascii="Arial" w:hAnsi="Arial" w:cs="Arial"/>
        </w:rPr>
      </w:pPr>
    </w:p>
    <w:p w:rsidR="0068465B" w:rsidRPr="004A3046" w:rsidRDefault="008F1554">
      <w:pPr>
        <w:rPr>
          <w:rFonts w:ascii="Arial" w:hAnsi="Arial" w:cs="Arial"/>
        </w:rPr>
      </w:pPr>
      <w:r w:rsidRPr="004A3046">
        <w:rPr>
          <w:rFonts w:ascii="Arial" w:hAnsi="Arial" w:cs="Arial"/>
        </w:rPr>
        <w:t xml:space="preserve">PCB </w:t>
      </w:r>
      <w:ins w:id="0" w:author="Grosser, Hendrik" w:date="2014-11-18T11:02:00Z">
        <w:r w:rsidR="00CD0C31" w:rsidRPr="004A3046">
          <w:rPr>
            <w:rFonts w:ascii="Arial" w:hAnsi="Arial" w:cs="Arial"/>
          </w:rPr>
          <w:t>P</w:t>
        </w:r>
      </w:ins>
      <w:del w:id="1" w:author="Grosser, Hendrik" w:date="2014-11-18T11:02:00Z">
        <w:r w:rsidRPr="004A3046" w:rsidDel="00CD0C31">
          <w:rPr>
            <w:rFonts w:ascii="Arial" w:hAnsi="Arial" w:cs="Arial"/>
          </w:rPr>
          <w:delText>p</w:delText>
        </w:r>
      </w:del>
      <w:r w:rsidRPr="004A3046">
        <w:rPr>
          <w:rFonts w:ascii="Arial" w:hAnsi="Arial" w:cs="Arial"/>
        </w:rPr>
        <w:t xml:space="preserve">art </w:t>
      </w:r>
      <w:ins w:id="2" w:author="Grosser, Hendrik" w:date="2014-11-18T11:02:00Z">
        <w:r w:rsidR="00CD0C31" w:rsidRPr="004A3046">
          <w:rPr>
            <w:rFonts w:ascii="Arial" w:hAnsi="Arial" w:cs="Arial"/>
          </w:rPr>
          <w:t>R</w:t>
        </w:r>
      </w:ins>
      <w:del w:id="3" w:author="Grosser, Hendrik" w:date="2014-11-18T11:02:00Z">
        <w:r w:rsidRPr="004A3046" w:rsidDel="00CD0C31">
          <w:rPr>
            <w:rFonts w:ascii="Arial" w:hAnsi="Arial" w:cs="Arial"/>
          </w:rPr>
          <w:delText>r</w:delText>
        </w:r>
      </w:del>
      <w:r w:rsidRPr="004A3046">
        <w:rPr>
          <w:rFonts w:ascii="Arial" w:hAnsi="Arial" w:cs="Arial"/>
        </w:rPr>
        <w:t xml:space="preserve">ecognition </w:t>
      </w:r>
      <w:proofErr w:type="spellStart"/>
      <w:r w:rsidRPr="004A3046">
        <w:rPr>
          <w:rFonts w:ascii="Arial" w:hAnsi="Arial" w:cs="Arial"/>
        </w:rPr>
        <w:t>for</w:t>
      </w:r>
      <w:proofErr w:type="spellEnd"/>
      <w:r w:rsidRPr="004A3046">
        <w:rPr>
          <w:rFonts w:ascii="Arial" w:hAnsi="Arial" w:cs="Arial"/>
        </w:rPr>
        <w:t xml:space="preserve"> </w:t>
      </w:r>
      <w:ins w:id="4" w:author="Grosser, Hendrik" w:date="2014-11-18T11:02:00Z">
        <w:r w:rsidR="00CD0C31" w:rsidRPr="004A3046">
          <w:rPr>
            <w:rFonts w:ascii="Arial" w:hAnsi="Arial" w:cs="Arial"/>
          </w:rPr>
          <w:t>M</w:t>
        </w:r>
      </w:ins>
      <w:del w:id="5" w:author="Grosser, Hendrik" w:date="2014-11-18T11:02:00Z">
        <w:r w:rsidRPr="004A3046" w:rsidDel="00CD0C31">
          <w:rPr>
            <w:rFonts w:ascii="Arial" w:hAnsi="Arial" w:cs="Arial"/>
          </w:rPr>
          <w:delText>m</w:delText>
        </w:r>
      </w:del>
      <w:r w:rsidRPr="004A3046">
        <w:rPr>
          <w:rFonts w:ascii="Arial" w:hAnsi="Arial" w:cs="Arial"/>
        </w:rPr>
        <w:t xml:space="preserve">aterial </w:t>
      </w:r>
      <w:ins w:id="6" w:author="Grosser, Hendrik" w:date="2014-11-18T11:02:00Z">
        <w:r w:rsidR="00CD0C31" w:rsidRPr="004A3046">
          <w:rPr>
            <w:rFonts w:ascii="Arial" w:hAnsi="Arial" w:cs="Arial"/>
          </w:rPr>
          <w:t>R</w:t>
        </w:r>
      </w:ins>
      <w:del w:id="7" w:author="Grosser, Hendrik" w:date="2014-11-18T11:02:00Z">
        <w:r w:rsidRPr="004A3046" w:rsidDel="00CD0C31">
          <w:rPr>
            <w:rFonts w:ascii="Arial" w:hAnsi="Arial" w:cs="Arial"/>
          </w:rPr>
          <w:delText>r</w:delText>
        </w:r>
      </w:del>
      <w:r w:rsidRPr="004A3046">
        <w:rPr>
          <w:rFonts w:ascii="Arial" w:hAnsi="Arial" w:cs="Arial"/>
        </w:rPr>
        <w:t>ecycling</w:t>
      </w:r>
    </w:p>
    <w:p w:rsidR="0068465B" w:rsidRPr="004A3046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Zuordnung Forschungsfeld und/oder Projekt:</w:t>
      </w:r>
    </w:p>
    <w:p w:rsidR="0068465B" w:rsidRDefault="0068465B">
      <w:pPr>
        <w:rPr>
          <w:rFonts w:ascii="Arial" w:hAnsi="Arial" w:cs="Arial"/>
        </w:rPr>
      </w:pPr>
    </w:p>
    <w:p w:rsidR="0068465B" w:rsidRPr="002C5760" w:rsidRDefault="002C5760">
      <w:pPr>
        <w:rPr>
          <w:rFonts w:ascii="Arial" w:hAnsi="Arial" w:cs="Arial"/>
        </w:rPr>
      </w:pPr>
      <w:r w:rsidRPr="002C5760">
        <w:rPr>
          <w:rFonts w:ascii="Arial" w:hAnsi="Arial" w:cs="Arial"/>
        </w:rPr>
        <w:t>Projekt INPIKO</w:t>
      </w:r>
    </w:p>
    <w:p w:rsidR="002C5760" w:rsidRDefault="002C5760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Kooperationspartner:</w:t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>Fraunhofer-Institut für Zuverlässigkeit und Mikrointegration IZM, Abteilung Environmental &amp; Reliability Engineering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Zeitraum: </w:t>
      </w:r>
      <w:r w:rsidR="008F1554">
        <w:rPr>
          <w:rFonts w:ascii="Arial" w:hAnsi="Arial" w:cs="Arial"/>
          <w:b/>
        </w:rPr>
        <w:t>11</w:t>
      </w:r>
      <w:r>
        <w:rPr>
          <w:rFonts w:ascii="Arial" w:hAnsi="Arial" w:cs="Arial"/>
          <w:b/>
        </w:rPr>
        <w:t xml:space="preserve">/2014 bis </w:t>
      </w:r>
      <w:r w:rsidR="008F1554">
        <w:rPr>
          <w:rFonts w:ascii="Arial" w:hAnsi="Arial" w:cs="Arial"/>
          <w:b/>
        </w:rPr>
        <w:t>0</w:t>
      </w:r>
      <w:r w:rsidR="00085BC9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/201</w:t>
      </w:r>
      <w:r w:rsidR="008F1554">
        <w:rPr>
          <w:rFonts w:ascii="Arial" w:hAnsi="Arial" w:cs="Arial"/>
          <w:b/>
        </w:rPr>
        <w:t>5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Betreuer/in:</w:t>
      </w:r>
    </w:p>
    <w:p w:rsidR="0068465B" w:rsidRDefault="0068465B">
      <w:pPr>
        <w:rPr>
          <w:rFonts w:ascii="Arial" w:hAnsi="Arial" w:cs="Arial"/>
        </w:rPr>
      </w:pPr>
    </w:p>
    <w:p w:rsidR="00085BC9" w:rsidRPr="004A3046" w:rsidRDefault="00085BC9" w:rsidP="00085BC9">
      <w:pPr>
        <w:rPr>
          <w:rFonts w:ascii="Arial" w:hAnsi="Arial" w:cs="Arial"/>
          <w:lang w:val="en-US"/>
        </w:rPr>
      </w:pPr>
      <w:r w:rsidRPr="00792F7D">
        <w:rPr>
          <w:rFonts w:ascii="Arial" w:hAnsi="Arial" w:cs="Arial"/>
        </w:rPr>
        <w:t xml:space="preserve">Dipl.-Ing. Hendrik </w:t>
      </w:r>
      <w:proofErr w:type="spellStart"/>
      <w:r w:rsidRPr="00792F7D">
        <w:rPr>
          <w:rFonts w:ascii="Arial" w:hAnsi="Arial" w:cs="Arial"/>
        </w:rPr>
        <w:t>Grosser</w:t>
      </w:r>
      <w:proofErr w:type="spellEnd"/>
      <w:r w:rsidRPr="00792F7D">
        <w:rPr>
          <w:rFonts w:ascii="Arial" w:hAnsi="Arial" w:cs="Arial"/>
        </w:rPr>
        <w:t xml:space="preserve"> (IPK), Dr.-Ing. </w:t>
      </w:r>
      <w:r w:rsidRPr="004A3046">
        <w:rPr>
          <w:rFonts w:ascii="Arial" w:hAnsi="Arial" w:cs="Arial"/>
          <w:lang w:val="en-US"/>
          <w:rPrChange w:id="8" w:author="Grosser, Hendrik" w:date="2014-11-18T12:10:00Z">
            <w:rPr>
              <w:rFonts w:ascii="Arial" w:hAnsi="Arial" w:cs="Arial"/>
            </w:rPr>
          </w:rPrChange>
        </w:rPr>
        <w:t xml:space="preserve">Perrine </w:t>
      </w:r>
      <w:proofErr w:type="spellStart"/>
      <w:r w:rsidRPr="004A3046">
        <w:rPr>
          <w:rFonts w:ascii="Arial" w:hAnsi="Arial" w:cs="Arial"/>
          <w:lang w:val="en-US"/>
        </w:rPr>
        <w:t>Chancerel</w:t>
      </w:r>
      <w:proofErr w:type="spellEnd"/>
      <w:r w:rsidRPr="004A3046">
        <w:rPr>
          <w:rFonts w:ascii="Arial" w:hAnsi="Arial" w:cs="Arial"/>
          <w:lang w:val="en-US"/>
        </w:rPr>
        <w:t xml:space="preserve"> (IZM)</w:t>
      </w:r>
    </w:p>
    <w:p w:rsidR="0068465B" w:rsidRPr="004A3046" w:rsidRDefault="0068465B">
      <w:pPr>
        <w:rPr>
          <w:rFonts w:ascii="Arial" w:hAnsi="Arial" w:cs="Arial"/>
          <w:lang w:val="en-US"/>
        </w:rPr>
      </w:pPr>
    </w:p>
    <w:p w:rsidR="0068465B" w:rsidRPr="004A3046" w:rsidRDefault="0068465B">
      <w:pPr>
        <w:rPr>
          <w:rFonts w:ascii="Arial" w:hAnsi="Arial" w:cs="Arial"/>
          <w:lang w:val="en-US"/>
        </w:rPr>
      </w:pPr>
    </w:p>
    <w:p w:rsidR="0068465B" w:rsidRDefault="006846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Zielsetzung:</w:t>
      </w:r>
    </w:p>
    <w:p w:rsidR="002C7C6C" w:rsidRDefault="002C7C6C">
      <w:pPr>
        <w:rPr>
          <w:rFonts w:ascii="Arial" w:hAnsi="Arial" w:cs="Arial"/>
        </w:rPr>
      </w:pPr>
      <w:bookmarkStart w:id="9" w:name="__DdeLink__417_1391461339"/>
    </w:p>
    <w:p w:rsidR="003F6875" w:rsidRDefault="00692E1E">
      <w:pPr>
        <w:rPr>
          <w:ins w:id="10" w:author="Grosser, Hendrik" w:date="2014-11-18T12:25:00Z"/>
          <w:rFonts w:ascii="Arial" w:hAnsi="Arial" w:cs="Arial"/>
        </w:rPr>
      </w:pPr>
      <w:r>
        <w:rPr>
          <w:rFonts w:ascii="Arial" w:hAnsi="Arial" w:cs="Arial"/>
        </w:rPr>
        <w:t xml:space="preserve">Die Rückgewinnung von Edelmetallen, Seltenen Erden und anderen kritischen Rohstoffen aus alten Leiterplatten ist von ökologischer und ökonomischer Bedeutung. Ausgediente Leiterplatten enthalten eine hohe Konzentration kritischer Ressourcen in </w:t>
      </w:r>
      <w:ins w:id="11" w:author="Grosser, Hendrik" w:date="2014-11-18T11:03:00Z">
        <w:r w:rsidR="00CD0C31">
          <w:rPr>
            <w:rFonts w:ascii="Arial" w:hAnsi="Arial" w:cs="Arial"/>
          </w:rPr>
          <w:t xml:space="preserve">ihren </w:t>
        </w:r>
      </w:ins>
      <w:r>
        <w:rPr>
          <w:rFonts w:ascii="Arial" w:hAnsi="Arial" w:cs="Arial"/>
        </w:rPr>
        <w:t>elektronischen Bauteilen,</w:t>
      </w:r>
      <w:ins w:id="12" w:author="Grosser, Hendrik" w:date="2014-11-18T11:05:00Z">
        <w:r w:rsidR="00CD0C31">
          <w:rPr>
            <w:rFonts w:ascii="Arial" w:hAnsi="Arial" w:cs="Arial"/>
          </w:rPr>
          <w:t xml:space="preserve"> die </w:t>
        </w:r>
      </w:ins>
      <w:ins w:id="13" w:author="Grosser, Hendrik" w:date="2014-11-18T11:26:00Z">
        <w:r w:rsidR="004151B3">
          <w:rPr>
            <w:rFonts w:ascii="Arial" w:hAnsi="Arial" w:cs="Arial"/>
          </w:rPr>
          <w:t xml:space="preserve">über </w:t>
        </w:r>
      </w:ins>
      <w:ins w:id="14" w:author="Grosser, Hendrik" w:date="2014-11-18T12:10:00Z">
        <w:r w:rsidR="004A3046">
          <w:rPr>
            <w:rFonts w:ascii="Arial" w:hAnsi="Arial" w:cs="Arial"/>
          </w:rPr>
          <w:t>verkettete</w:t>
        </w:r>
      </w:ins>
      <w:ins w:id="15" w:author="Grosser, Hendrik" w:date="2014-11-18T11:26:00Z">
        <w:r w:rsidR="004151B3">
          <w:rPr>
            <w:rFonts w:ascii="Arial" w:hAnsi="Arial" w:cs="Arial"/>
          </w:rPr>
          <w:t xml:space="preserve"> Recycling</w:t>
        </w:r>
      </w:ins>
      <w:ins w:id="16" w:author="Grosser, Hendrik" w:date="2014-11-18T12:10:00Z">
        <w:r w:rsidR="004A3046">
          <w:rPr>
            <w:rFonts w:ascii="Arial" w:hAnsi="Arial" w:cs="Arial"/>
          </w:rPr>
          <w:t>schritte</w:t>
        </w:r>
      </w:ins>
      <w:ins w:id="17" w:author="Grosser, Hendrik" w:date="2014-11-18T11:05:00Z">
        <w:r w:rsidR="00CD0C31">
          <w:rPr>
            <w:rFonts w:ascii="Arial" w:hAnsi="Arial" w:cs="Arial"/>
          </w:rPr>
          <w:t xml:space="preserve"> </w:t>
        </w:r>
      </w:ins>
      <w:ins w:id="18" w:author="Grosser, Hendrik" w:date="2014-11-18T11:30:00Z">
        <w:r w:rsidR="004151B3">
          <w:rPr>
            <w:rFonts w:ascii="Arial" w:hAnsi="Arial" w:cs="Arial"/>
          </w:rPr>
          <w:t xml:space="preserve">(z.B. </w:t>
        </w:r>
      </w:ins>
      <w:ins w:id="19" w:author="Grosser, Hendrik" w:date="2014-11-18T11:33:00Z">
        <w:r w:rsidR="004151B3">
          <w:rPr>
            <w:rFonts w:ascii="Arial" w:hAnsi="Arial" w:cs="Arial"/>
          </w:rPr>
          <w:t>Schreddern</w:t>
        </w:r>
      </w:ins>
      <w:ins w:id="20" w:author="Grosser, Hendrik" w:date="2014-11-18T11:30:00Z">
        <w:r w:rsidR="004151B3">
          <w:rPr>
            <w:rFonts w:ascii="Arial" w:hAnsi="Arial" w:cs="Arial"/>
          </w:rPr>
          <w:t xml:space="preserve">, </w:t>
        </w:r>
      </w:ins>
      <w:ins w:id="21" w:author="Grosser, Hendrik" w:date="2014-11-18T12:11:00Z">
        <w:r w:rsidR="004A3046">
          <w:rPr>
            <w:rFonts w:ascii="Arial" w:hAnsi="Arial" w:cs="Arial"/>
          </w:rPr>
          <w:t xml:space="preserve">dann </w:t>
        </w:r>
      </w:ins>
      <w:ins w:id="22" w:author="Grosser, Hendrik" w:date="2014-11-18T11:30:00Z">
        <w:r w:rsidR="004151B3">
          <w:rPr>
            <w:rFonts w:ascii="Arial" w:hAnsi="Arial" w:cs="Arial"/>
          </w:rPr>
          <w:t xml:space="preserve">Einschmelzen) </w:t>
        </w:r>
      </w:ins>
      <w:ins w:id="23" w:author="Grosser, Hendrik" w:date="2014-11-18T11:26:00Z">
        <w:r w:rsidR="004151B3">
          <w:rPr>
            <w:rFonts w:ascii="Arial" w:hAnsi="Arial" w:cs="Arial"/>
          </w:rPr>
          <w:t>verarbeitet</w:t>
        </w:r>
      </w:ins>
      <w:ins w:id="24" w:author="Grosser, Hendrik" w:date="2014-11-18T11:05:00Z">
        <w:r w:rsidR="00CD0C31">
          <w:rPr>
            <w:rFonts w:ascii="Arial" w:hAnsi="Arial" w:cs="Arial"/>
          </w:rPr>
          <w:t xml:space="preserve"> werden</w:t>
        </w:r>
      </w:ins>
      <w:commentRangeStart w:id="25"/>
      <w:del w:id="26" w:author="Grosser, Hendrik" w:date="2014-11-18T11:06:00Z">
        <w:r w:rsidDel="00CD0C31">
          <w:rPr>
            <w:rFonts w:ascii="Arial" w:hAnsi="Arial" w:cs="Arial"/>
          </w:rPr>
          <w:delText xml:space="preserve"> welche mittels a</w:delText>
        </w:r>
        <w:r w:rsidRPr="00FF68F5" w:rsidDel="00CD0C31">
          <w:rPr>
            <w:rFonts w:ascii="Arial" w:hAnsi="Arial" w:cs="Arial"/>
          </w:rPr>
          <w:delText>utomated optical inspection</w:delText>
        </w:r>
        <w:r w:rsidDel="00CD0C31">
          <w:rPr>
            <w:rFonts w:ascii="Arial" w:hAnsi="Arial" w:cs="Arial"/>
          </w:rPr>
          <w:delText xml:space="preserve"> (AOI) erkannt werden können</w:delText>
        </w:r>
        <w:commentRangeEnd w:id="25"/>
        <w:r w:rsidR="00856208" w:rsidDel="00CD0C31">
          <w:rPr>
            <w:rStyle w:val="Kommentarzeichen"/>
          </w:rPr>
          <w:commentReference w:id="25"/>
        </w:r>
      </w:del>
      <w:r>
        <w:rPr>
          <w:rFonts w:ascii="Arial" w:hAnsi="Arial" w:cs="Arial"/>
        </w:rPr>
        <w:t>.</w:t>
      </w:r>
      <w:r w:rsidRPr="00692E1E">
        <w:rPr>
          <w:rFonts w:ascii="Arial" w:hAnsi="Arial" w:cs="Arial"/>
        </w:rPr>
        <w:t xml:space="preserve"> </w:t>
      </w:r>
      <w:ins w:id="27" w:author="Grosser, Hendrik" w:date="2014-11-18T11:08:00Z">
        <w:r w:rsidR="00CD0C31">
          <w:rPr>
            <w:rFonts w:ascii="Arial" w:hAnsi="Arial" w:cs="Arial"/>
          </w:rPr>
          <w:t>Dabei we</w:t>
        </w:r>
      </w:ins>
      <w:ins w:id="28" w:author="Grosser, Hendrik" w:date="2014-11-18T11:09:00Z">
        <w:r w:rsidR="00CD0C31">
          <w:rPr>
            <w:rFonts w:ascii="Arial" w:hAnsi="Arial" w:cs="Arial"/>
          </w:rPr>
          <w:t>r</w:t>
        </w:r>
      </w:ins>
      <w:ins w:id="29" w:author="Grosser, Hendrik" w:date="2014-11-18T11:08:00Z">
        <w:r w:rsidR="00CD0C31">
          <w:rPr>
            <w:rFonts w:ascii="Arial" w:hAnsi="Arial" w:cs="Arial"/>
          </w:rPr>
          <w:t xml:space="preserve">den jedoch aus wirtschaftlichen </w:t>
        </w:r>
      </w:ins>
      <w:ins w:id="30" w:author="Grosser, Hendrik" w:date="2014-11-18T12:12:00Z">
        <w:r w:rsidR="004A3046">
          <w:rPr>
            <w:rFonts w:ascii="Arial" w:hAnsi="Arial" w:cs="Arial"/>
          </w:rPr>
          <w:t xml:space="preserve">sowie </w:t>
        </w:r>
      </w:ins>
      <w:ins w:id="31" w:author="Grosser, Hendrik" w:date="2014-11-18T12:15:00Z">
        <w:r w:rsidR="00D030CC">
          <w:rPr>
            <w:rFonts w:ascii="Arial" w:hAnsi="Arial" w:cs="Arial"/>
          </w:rPr>
          <w:t xml:space="preserve">aus </w:t>
        </w:r>
      </w:ins>
      <w:ins w:id="32" w:author="Grosser, Hendrik" w:date="2014-11-18T12:13:00Z">
        <w:r w:rsidR="004A3046">
          <w:rPr>
            <w:rFonts w:ascii="Arial" w:hAnsi="Arial" w:cs="Arial"/>
          </w:rPr>
          <w:t>verfahrensbedingten,</w:t>
        </w:r>
      </w:ins>
      <w:ins w:id="33" w:author="Grosser, Hendrik" w:date="2014-11-18T12:14:00Z">
        <w:r w:rsidR="004A3046">
          <w:rPr>
            <w:rFonts w:ascii="Arial" w:hAnsi="Arial" w:cs="Arial"/>
          </w:rPr>
          <w:t xml:space="preserve"> </w:t>
        </w:r>
      </w:ins>
      <w:ins w:id="34" w:author="Grosser, Hendrik" w:date="2014-11-18T12:12:00Z">
        <w:r w:rsidR="004A3046">
          <w:rPr>
            <w:rFonts w:ascii="Arial" w:hAnsi="Arial" w:cs="Arial"/>
          </w:rPr>
          <w:t xml:space="preserve">thermodynamischen und </w:t>
        </w:r>
        <w:r w:rsidR="004A3046" w:rsidRPr="004A3046">
          <w:rPr>
            <w:rFonts w:ascii="Arial" w:hAnsi="Arial" w:cs="Arial"/>
          </w:rPr>
          <w:t>physischen</w:t>
        </w:r>
        <w:r w:rsidR="004A3046">
          <w:rPr>
            <w:rFonts w:ascii="Arial" w:hAnsi="Arial" w:cs="Arial"/>
          </w:rPr>
          <w:t xml:space="preserve"> </w:t>
        </w:r>
      </w:ins>
      <w:ins w:id="35" w:author="Grosser, Hendrik" w:date="2014-11-18T11:08:00Z">
        <w:r w:rsidR="00CD0C31">
          <w:rPr>
            <w:rFonts w:ascii="Arial" w:hAnsi="Arial" w:cs="Arial"/>
          </w:rPr>
          <w:t>Gründen nicht alle bedeutsamen Materialien zurückgewonnen</w:t>
        </w:r>
      </w:ins>
      <w:ins w:id="36" w:author="Grosser, Hendrik" w:date="2014-11-18T12:16:00Z">
        <w:r w:rsidR="003F6875">
          <w:rPr>
            <w:rFonts w:ascii="Arial" w:hAnsi="Arial" w:cs="Arial"/>
          </w:rPr>
          <w:t xml:space="preserve">. </w:t>
        </w:r>
      </w:ins>
      <w:ins w:id="37" w:author="Grosser, Hendrik" w:date="2014-11-18T12:32:00Z">
        <w:r w:rsidR="003F6875">
          <w:rPr>
            <w:rFonts w:ascii="Arial" w:hAnsi="Arial" w:cs="Arial"/>
          </w:rPr>
          <w:t xml:space="preserve">Höhere Wertstoffrückgewinnungsquoten könnten </w:t>
        </w:r>
      </w:ins>
      <w:ins w:id="38" w:author="Grosser, Hendrik" w:date="2014-11-18T12:33:00Z">
        <w:r w:rsidR="003F6875">
          <w:rPr>
            <w:rFonts w:ascii="Arial" w:hAnsi="Arial" w:cs="Arial"/>
          </w:rPr>
          <w:t>durch einen vorgelagerten Materialidentifikation</w:t>
        </w:r>
      </w:ins>
      <w:ins w:id="39" w:author="Grosser, Hendrik" w:date="2014-11-18T12:34:00Z">
        <w:r w:rsidR="00966C97">
          <w:rPr>
            <w:rFonts w:ascii="Arial" w:hAnsi="Arial" w:cs="Arial"/>
          </w:rPr>
          <w:t>s</w:t>
        </w:r>
      </w:ins>
      <w:ins w:id="40" w:author="Grosser, Hendrik" w:date="2014-11-18T12:33:00Z">
        <w:r w:rsidR="00966C97">
          <w:rPr>
            <w:rFonts w:ascii="Arial" w:hAnsi="Arial" w:cs="Arial"/>
          </w:rPr>
          <w:t xml:space="preserve">- </w:t>
        </w:r>
      </w:ins>
      <w:ins w:id="41" w:author="Grosser, Hendrik" w:date="2014-11-18T12:38:00Z">
        <w:r w:rsidR="00CE276A">
          <w:rPr>
            <w:rFonts w:ascii="Arial" w:hAnsi="Arial" w:cs="Arial"/>
          </w:rPr>
          <w:t>und -</w:t>
        </w:r>
        <w:proofErr w:type="spellStart"/>
        <w:r w:rsidR="00CE276A">
          <w:rPr>
            <w:rFonts w:ascii="Arial" w:hAnsi="Arial" w:cs="Arial"/>
          </w:rPr>
          <w:t>demontage</w:t>
        </w:r>
      </w:ins>
      <w:ins w:id="42" w:author="Grosser, Hendrik" w:date="2014-11-18T12:34:00Z">
        <w:r w:rsidR="00966C97">
          <w:rPr>
            <w:rFonts w:ascii="Arial" w:hAnsi="Arial" w:cs="Arial"/>
          </w:rPr>
          <w:t>prozess</w:t>
        </w:r>
        <w:proofErr w:type="spellEnd"/>
        <w:r w:rsidR="00966C97">
          <w:rPr>
            <w:rFonts w:ascii="Arial" w:hAnsi="Arial" w:cs="Arial"/>
          </w:rPr>
          <w:t xml:space="preserve"> </w:t>
        </w:r>
      </w:ins>
      <w:ins w:id="43" w:author="Grosser, Hendrik" w:date="2014-11-18T12:32:00Z">
        <w:r w:rsidR="003F6875">
          <w:rPr>
            <w:rFonts w:ascii="Arial" w:hAnsi="Arial" w:cs="Arial"/>
          </w:rPr>
          <w:t>erzielt werden</w:t>
        </w:r>
      </w:ins>
      <w:ins w:id="44" w:author="Grosser, Hendrik" w:date="2014-11-18T12:39:00Z">
        <w:r w:rsidR="00CE276A">
          <w:rPr>
            <w:rFonts w:ascii="Arial" w:hAnsi="Arial" w:cs="Arial"/>
          </w:rPr>
          <w:t>, der jedoch bisher aus Aufwandsgründen nicht realisiert wurde</w:t>
        </w:r>
      </w:ins>
      <w:ins w:id="45" w:author="Grosser, Hendrik" w:date="2014-11-18T12:40:00Z">
        <w:r w:rsidR="00CE276A">
          <w:rPr>
            <w:rFonts w:ascii="Arial" w:hAnsi="Arial" w:cs="Arial"/>
          </w:rPr>
          <w:t>.</w:t>
        </w:r>
      </w:ins>
      <w:ins w:id="46" w:author="Grosser, Hendrik" w:date="2014-11-18T12:41:00Z">
        <w:r w:rsidR="005A7652">
          <w:rPr>
            <w:rFonts w:ascii="Arial" w:hAnsi="Arial" w:cs="Arial"/>
          </w:rPr>
          <w:t xml:space="preserve"> S</w:t>
        </w:r>
      </w:ins>
      <w:ins w:id="47" w:author="Grosser, Hendrik" w:date="2014-11-18T12:49:00Z">
        <w:r w:rsidR="005A7652">
          <w:rPr>
            <w:rFonts w:ascii="Arial" w:hAnsi="Arial" w:cs="Arial"/>
          </w:rPr>
          <w:t>olch ein Verfahren würde auch</w:t>
        </w:r>
      </w:ins>
      <w:ins w:id="48" w:author="Grosser, Hendrik" w:date="2014-11-18T12:43:00Z">
        <w:r w:rsidR="008936E4">
          <w:rPr>
            <w:rFonts w:ascii="Arial" w:hAnsi="Arial" w:cs="Arial"/>
          </w:rPr>
          <w:t xml:space="preserve"> </w:t>
        </w:r>
      </w:ins>
      <w:ins w:id="49" w:author="Grosser, Hendrik" w:date="2014-11-18T12:46:00Z">
        <w:r w:rsidR="005A7652">
          <w:rPr>
            <w:rFonts w:ascii="Arial" w:hAnsi="Arial" w:cs="Arial"/>
          </w:rPr>
          <w:t xml:space="preserve">das </w:t>
        </w:r>
      </w:ins>
      <w:ins w:id="50" w:author="Grosser, Hendrik" w:date="2014-11-18T12:44:00Z">
        <w:r w:rsidR="008936E4">
          <w:rPr>
            <w:rFonts w:ascii="Arial" w:hAnsi="Arial" w:cs="Arial"/>
          </w:rPr>
          <w:t xml:space="preserve">Reuse von Komponenten und </w:t>
        </w:r>
        <w:r w:rsidR="005A7652">
          <w:rPr>
            <w:rFonts w:ascii="Arial" w:hAnsi="Arial" w:cs="Arial"/>
          </w:rPr>
          <w:t>das Upgraden von Elektronik</w:t>
        </w:r>
      </w:ins>
      <w:ins w:id="51" w:author="Grosser, Hendrik" w:date="2014-11-18T12:46:00Z">
        <w:r w:rsidR="005A7652">
          <w:rPr>
            <w:rFonts w:ascii="Arial" w:hAnsi="Arial" w:cs="Arial"/>
          </w:rPr>
          <w:t>systemen</w:t>
        </w:r>
      </w:ins>
      <w:ins w:id="52" w:author="Grosser, Hendrik" w:date="2014-11-18T12:44:00Z">
        <w:r w:rsidR="005A7652">
          <w:rPr>
            <w:rFonts w:ascii="Arial" w:hAnsi="Arial" w:cs="Arial"/>
          </w:rPr>
          <w:t xml:space="preserve"> unterstütz</w:t>
        </w:r>
        <w:bookmarkStart w:id="53" w:name="_GoBack"/>
        <w:bookmarkEnd w:id="53"/>
        <w:del w:id="54" w:author="Perrine Chancerel" w:date="2014-11-18T12:56:00Z">
          <w:r w:rsidR="005A7652" w:rsidDel="00792F7D">
            <w:rPr>
              <w:rFonts w:ascii="Arial" w:hAnsi="Arial" w:cs="Arial"/>
            </w:rPr>
            <w:delText>t werd</w:delText>
          </w:r>
        </w:del>
        <w:r w:rsidR="005A7652">
          <w:rPr>
            <w:rFonts w:ascii="Arial" w:hAnsi="Arial" w:cs="Arial"/>
          </w:rPr>
          <w:t>en</w:t>
        </w:r>
      </w:ins>
      <w:ins w:id="55" w:author="Grosser, Hendrik" w:date="2014-11-18T12:45:00Z">
        <w:r w:rsidR="005A7652">
          <w:rPr>
            <w:rFonts w:ascii="Arial" w:hAnsi="Arial" w:cs="Arial"/>
          </w:rPr>
          <w:t>.</w:t>
        </w:r>
      </w:ins>
    </w:p>
    <w:p w:rsidR="002C5760" w:rsidDel="00CD0C31" w:rsidRDefault="00692E1E">
      <w:pPr>
        <w:rPr>
          <w:del w:id="56" w:author="Grosser, Hendrik" w:date="2014-11-18T11:08:00Z"/>
          <w:rFonts w:ascii="Arial" w:hAnsi="Arial" w:cs="Arial"/>
        </w:rPr>
      </w:pPr>
      <w:del w:id="57" w:author="Grosser, Hendrik" w:date="2014-11-18T11:08:00Z">
        <w:r w:rsidDel="00CD0C31">
          <w:rPr>
            <w:rFonts w:ascii="Arial" w:hAnsi="Arial" w:cs="Arial"/>
          </w:rPr>
          <w:delText>Jedoch sind derzeitige Verfahren wenig automatisiert und zu a</w:delText>
        </w:r>
        <w:r w:rsidR="00B16308" w:rsidDel="00CD0C31">
          <w:rPr>
            <w:rFonts w:ascii="Arial" w:hAnsi="Arial" w:cs="Arial"/>
          </w:rPr>
          <w:delText>ufwändig, um eine u</w:delText>
        </w:r>
        <w:r w:rsidDel="00CD0C31">
          <w:rPr>
            <w:rFonts w:ascii="Arial" w:hAnsi="Arial" w:cs="Arial"/>
          </w:rPr>
          <w:delText>mfassende Materialtrennung wirtschaftlich vorzunehmen.</w:delText>
        </w:r>
      </w:del>
    </w:p>
    <w:p w:rsidR="0068465B" w:rsidRDefault="00692E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 Rahmen dieser Arbeit soll ein Software-Demonstrator zur automatisierten Auswertung von 2D-Bilddaten von Leiterplatten hinsichtlich der verbauten Teile und Materialien entwickelt werden. Dazu soll ein Datenfusionsmodell zur Bauteilerkennung </w:t>
      </w:r>
      <w:r w:rsidR="00942BD2">
        <w:rPr>
          <w:rFonts w:ascii="Arial" w:hAnsi="Arial" w:cs="Arial"/>
        </w:rPr>
        <w:t>und</w:t>
      </w:r>
      <w:r>
        <w:rPr>
          <w:rFonts w:ascii="Arial" w:hAnsi="Arial" w:cs="Arial"/>
        </w:rPr>
        <w:t xml:space="preserve"> Klassifizierung entworfen und implementiert werden. Das Datenfusionsmodell integriert verschiedene Algorithmen mit dem Ziel der Merkmalsgenerierung für Bauteilpackages. Die Merkmale bzw. Features (z.B. Bauteilform, -farbe oder –frequenzspektrum) ermöglichen die Umsetzung einer Packageklassifizierung und somit den Vergleich mit Referenzbauteilen in einer Datenbank.</w:t>
      </w:r>
      <w:bookmarkEnd w:id="9"/>
    </w:p>
    <w:p w:rsidR="00942BD2" w:rsidRDefault="00692E1E" w:rsidP="00692E1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einem zweiten Schritt soll ermittelt werden, welche Bauteile sich in den erkannten Packages befinden. Dazu sind OCR-Verfahren (Optical Character Recognition-Verfahren) zur Auswertung der Packagebeschriftungen einzusetzen.</w:t>
      </w:r>
    </w:p>
    <w:p w:rsidR="00692E1E" w:rsidRDefault="00B16308" w:rsidP="00B16308">
      <w:pPr>
        <w:rPr>
          <w:rFonts w:ascii="Arial" w:hAnsi="Arial" w:cs="Arial"/>
        </w:rPr>
      </w:pPr>
      <w:r>
        <w:rPr>
          <w:rFonts w:ascii="Arial" w:hAnsi="Arial" w:cs="Arial"/>
        </w:rPr>
        <w:t>Mittels erkannter</w:t>
      </w:r>
      <w:r w:rsidR="00942BD2">
        <w:rPr>
          <w:rFonts w:ascii="Arial" w:hAnsi="Arial" w:cs="Arial"/>
        </w:rPr>
        <w:t xml:space="preserve"> Bauteilpackages soll</w:t>
      </w:r>
      <w:r>
        <w:rPr>
          <w:rFonts w:ascii="Arial" w:hAnsi="Arial" w:cs="Arial"/>
        </w:rPr>
        <w:t xml:space="preserve"> </w:t>
      </w:r>
      <w:r w:rsidR="00942BD2">
        <w:rPr>
          <w:rFonts w:ascii="Arial" w:hAnsi="Arial" w:cs="Arial"/>
        </w:rPr>
        <w:t xml:space="preserve">ein </w:t>
      </w:r>
      <w:ins w:id="58" w:author="Grosser, Hendrik" w:date="2014-11-18T11:35:00Z">
        <w:r w:rsidR="00D57318">
          <w:rPr>
            <w:rFonts w:ascii="Arial" w:hAnsi="Arial" w:cs="Arial"/>
          </w:rPr>
          <w:t xml:space="preserve">sog. </w:t>
        </w:r>
      </w:ins>
      <w:r w:rsidR="00942BD2">
        <w:rPr>
          <w:rFonts w:ascii="Arial" w:hAnsi="Arial" w:cs="Arial"/>
        </w:rPr>
        <w:t>Life-</w:t>
      </w:r>
      <w:proofErr w:type="spellStart"/>
      <w:r w:rsidR="00942BD2">
        <w:rPr>
          <w:rFonts w:ascii="Arial" w:hAnsi="Arial" w:cs="Arial"/>
        </w:rPr>
        <w:t>cycle</w:t>
      </w:r>
      <w:proofErr w:type="spellEnd"/>
      <w:r w:rsidR="00942BD2">
        <w:rPr>
          <w:rFonts w:ascii="Arial" w:hAnsi="Arial" w:cs="Arial"/>
        </w:rPr>
        <w:t>-</w:t>
      </w:r>
      <w:proofErr w:type="spellStart"/>
      <w:r w:rsidR="00942BD2">
        <w:rPr>
          <w:rFonts w:ascii="Arial" w:hAnsi="Arial" w:cs="Arial"/>
        </w:rPr>
        <w:t>inventory-Platinenmodell</w:t>
      </w:r>
      <w:proofErr w:type="spellEnd"/>
      <w:r w:rsidR="00942BD2">
        <w:rPr>
          <w:rFonts w:ascii="Arial" w:hAnsi="Arial" w:cs="Arial"/>
        </w:rPr>
        <w:t xml:space="preserve"> automatisch generiert werden, welches mittels ILCD-Format (</w:t>
      </w:r>
      <w:r w:rsidR="00942BD2" w:rsidRPr="004142C4">
        <w:rPr>
          <w:rFonts w:ascii="Arial" w:hAnsi="Arial" w:cs="Arial"/>
        </w:rPr>
        <w:t>International Reference Life Cycle Data System</w:t>
      </w:r>
      <w:r w:rsidR="00942BD2">
        <w:rPr>
          <w:rFonts w:ascii="Arial" w:hAnsi="Arial" w:cs="Arial"/>
        </w:rPr>
        <w:t xml:space="preserve"> Format) </w:t>
      </w:r>
      <w:del w:id="59" w:author="Grosser, Hendrik" w:date="2014-11-18T11:36:00Z">
        <w:r w:rsidR="00942BD2" w:rsidDel="00D57318">
          <w:rPr>
            <w:rFonts w:ascii="Arial" w:hAnsi="Arial" w:cs="Arial"/>
          </w:rPr>
          <w:delText xml:space="preserve">von Software zum </w:delText>
        </w:r>
      </w:del>
      <w:ins w:id="60" w:author="Grosser, Hendrik" w:date="2014-11-18T11:36:00Z">
        <w:r w:rsidR="00D57318">
          <w:rPr>
            <w:rFonts w:ascii="Arial" w:hAnsi="Arial" w:cs="Arial"/>
          </w:rPr>
          <w:t xml:space="preserve">in </w:t>
        </w:r>
      </w:ins>
      <w:r w:rsidR="00942BD2">
        <w:rPr>
          <w:rFonts w:ascii="Arial" w:hAnsi="Arial" w:cs="Arial"/>
        </w:rPr>
        <w:t>LifeCycle Assessment</w:t>
      </w:r>
      <w:ins w:id="61" w:author="Grosser, Hendrik" w:date="2014-11-18T11:36:00Z">
        <w:r w:rsidR="00D57318">
          <w:rPr>
            <w:rFonts w:ascii="Arial" w:hAnsi="Arial" w:cs="Arial"/>
          </w:rPr>
          <w:t>-Software</w:t>
        </w:r>
      </w:ins>
      <w:r w:rsidR="00942BD2">
        <w:rPr>
          <w:rFonts w:ascii="Arial" w:hAnsi="Arial" w:cs="Arial"/>
        </w:rPr>
        <w:t xml:space="preserve"> (z.B. GaBi, openLCA) eingelesen werden kann. </w:t>
      </w:r>
      <w:r>
        <w:rPr>
          <w:rFonts w:ascii="Arial" w:hAnsi="Arial" w:cs="Arial"/>
        </w:rPr>
        <w:t>Durch das Life-cycle-inventory-Modell soll die Menge an Ressourcen abgeschätzt werden, die sich in den erkannten elektronischen Bauteilen befindet.</w:t>
      </w:r>
    </w:p>
    <w:p w:rsidR="0068465B" w:rsidRDefault="0068465B">
      <w:pPr>
        <w:rPr>
          <w:rFonts w:ascii="Arial" w:hAnsi="Arial" w:cs="Arial"/>
          <w:b/>
        </w:rPr>
      </w:pPr>
    </w:p>
    <w:p w:rsidR="0068465B" w:rsidRDefault="0068465B">
      <w:pPr>
        <w:rPr>
          <w:rFonts w:ascii="Arial" w:hAnsi="Arial" w:cs="Arial"/>
          <w:b/>
        </w:rPr>
      </w:pPr>
    </w:p>
    <w:p w:rsidR="00692E1E" w:rsidRDefault="00692E1E" w:rsidP="00692E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Vorhaben und/oder Arbeitspakete:</w:t>
      </w:r>
    </w:p>
    <w:p w:rsidR="00692E1E" w:rsidRDefault="00692E1E" w:rsidP="00692E1E">
      <w:pPr>
        <w:rPr>
          <w:rFonts w:ascii="Arial" w:hAnsi="Arial" w:cs="Arial"/>
          <w:b/>
        </w:rPr>
      </w:pPr>
    </w:p>
    <w:p w:rsidR="00692E1E" w:rsidRDefault="00692E1E" w:rsidP="00692E1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Recherche des Standes der Technik zum Materialrecycling sowie zu Bildanalyseverfahren</w:t>
      </w:r>
      <w:ins w:id="62" w:author="Grosser, Hendrik" w:date="2014-11-18T11:39:00Z">
        <w:r w:rsidR="00D57318">
          <w:rPr>
            <w:rFonts w:ascii="Arial" w:hAnsi="Arial" w:cs="Arial"/>
          </w:rPr>
          <w:t>: zur Objekterkennung:</w:t>
        </w:r>
      </w:ins>
    </w:p>
    <w:p w:rsidR="00692E1E" w:rsidRDefault="00692E1E" w:rsidP="00692E1E">
      <w:pPr>
        <w:numPr>
          <w:ilvl w:val="0"/>
          <w:numId w:val="3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>Merkmalsgenerierung</w:t>
      </w:r>
    </w:p>
    <w:p w:rsidR="00692E1E" w:rsidRDefault="00692E1E" w:rsidP="00692E1E">
      <w:pPr>
        <w:numPr>
          <w:ilvl w:val="0"/>
          <w:numId w:val="3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>Bauteilklassifikation</w:t>
      </w:r>
    </w:p>
    <w:p w:rsidR="00692E1E" w:rsidRDefault="00692E1E" w:rsidP="00692E1E">
      <w:pPr>
        <w:numPr>
          <w:ilvl w:val="0"/>
          <w:numId w:val="3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>Decision-Fusion</w:t>
      </w:r>
    </w:p>
    <w:p w:rsidR="00692E1E" w:rsidRDefault="00692E1E" w:rsidP="00692E1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Konzeptentwurf für den Bauteil- und Materialerkennungsprozess sowie der zu verwendenden Elemente (Informationen, Daten, Systeme und Algorithmen)</w:t>
      </w:r>
    </w:p>
    <w:p w:rsidR="00692E1E" w:rsidRDefault="00692E1E" w:rsidP="00692E1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Erstellung einer Datenbank für </w:t>
      </w:r>
      <w:r w:rsidR="00B715F4">
        <w:rPr>
          <w:rFonts w:ascii="Arial" w:hAnsi="Arial" w:cs="Arial"/>
        </w:rPr>
        <w:t>ein</w:t>
      </w:r>
      <w:ins w:id="63" w:author="Grosser, Hendrik" w:date="2014-11-18T11:40:00Z">
        <w:r w:rsidR="00D57318">
          <w:rPr>
            <w:rFonts w:ascii="Arial" w:hAnsi="Arial" w:cs="Arial"/>
          </w:rPr>
          <w:t>e</w:t>
        </w:r>
      </w:ins>
      <w:r w:rsidR="00B715F4">
        <w:rPr>
          <w:rFonts w:ascii="Arial" w:hAnsi="Arial" w:cs="Arial"/>
        </w:rPr>
        <w:t xml:space="preserve"> Auswahl von</w:t>
      </w:r>
      <w:r>
        <w:rPr>
          <w:rFonts w:ascii="Arial" w:hAnsi="Arial" w:cs="Arial"/>
        </w:rPr>
        <w:t xml:space="preserve"> Bauteilpackages der Baugruppe Arduino Due und Zuordnung von LCI-Modellen (LifeCycle Inventory) aus LCA-Datenbanken (LifeCycle Assessment)</w:t>
      </w:r>
    </w:p>
    <w:p w:rsidR="00692E1E" w:rsidRDefault="00692E1E" w:rsidP="00692E1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Implementierung von Algorithmen zur Merkmalsgenerierung und Integration in ein Datenfusionsmodell</w:t>
      </w:r>
    </w:p>
    <w:p w:rsidR="00692E1E" w:rsidRDefault="00692E1E" w:rsidP="00692E1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</w:t>
      </w:r>
      <w:ins w:id="64" w:author="Grosser, Hendrik" w:date="2014-11-18T11:41:00Z">
        <w:r w:rsidR="00D57318">
          <w:rPr>
            <w:rFonts w:ascii="Arial" w:hAnsi="Arial" w:cs="Arial"/>
          </w:rPr>
          <w:t>ierung</w:t>
        </w:r>
      </w:ins>
      <w:del w:id="65" w:author="Grosser, Hendrik" w:date="2014-11-18T11:41:00Z">
        <w:r w:rsidDel="00D57318">
          <w:rPr>
            <w:rFonts w:ascii="Arial" w:hAnsi="Arial" w:cs="Arial"/>
          </w:rPr>
          <w:delText>ation</w:delText>
        </w:r>
      </w:del>
      <w:r>
        <w:rPr>
          <w:rFonts w:ascii="Arial" w:hAnsi="Arial" w:cs="Arial"/>
        </w:rPr>
        <w:t xml:space="preserve"> von Algorithmen zur Bauteilklassifikation </w:t>
      </w:r>
      <w:del w:id="66" w:author="Grosser, Hendrik" w:date="2014-11-17T19:00:00Z">
        <w:r w:rsidDel="00DA4CE1">
          <w:rPr>
            <w:rFonts w:ascii="Arial" w:hAnsi="Arial" w:cs="Arial"/>
          </w:rPr>
          <w:delText>und</w:delText>
        </w:r>
      </w:del>
      <w:ins w:id="67" w:author="Grosser, Hendrik" w:date="2014-11-17T19:00:00Z">
        <w:r w:rsidR="00DA4CE1">
          <w:rPr>
            <w:rFonts w:ascii="Arial" w:hAnsi="Arial" w:cs="Arial"/>
          </w:rPr>
          <w:t>mit</w:t>
        </w:r>
      </w:ins>
      <w:r>
        <w:rPr>
          <w:rFonts w:ascii="Arial" w:hAnsi="Arial" w:cs="Arial"/>
        </w:rPr>
        <w:t xml:space="preserve"> </w:t>
      </w:r>
      <w:r w:rsidR="00551B7F">
        <w:rPr>
          <w:rFonts w:ascii="Arial" w:hAnsi="Arial" w:cs="Arial"/>
        </w:rPr>
        <w:t>Auswahl</w:t>
      </w:r>
      <w:ins w:id="68" w:author="Grosser, Hendrik" w:date="2014-11-17T19:01:00Z">
        <w:r w:rsidR="00DA4CE1">
          <w:rPr>
            <w:rFonts w:ascii="Arial" w:hAnsi="Arial" w:cs="Arial"/>
          </w:rPr>
          <w:t xml:space="preserve"> einer</w:t>
        </w:r>
      </w:ins>
      <w:r w:rsidR="00551B7F">
        <w:rPr>
          <w:rFonts w:ascii="Arial" w:hAnsi="Arial" w:cs="Arial"/>
        </w:rPr>
        <w:t xml:space="preserve"> geeignete</w:t>
      </w:r>
      <w:ins w:id="69" w:author="Grosser, Hendrik" w:date="2014-11-17T19:01:00Z">
        <w:r w:rsidR="00DA4CE1">
          <w:rPr>
            <w:rFonts w:ascii="Arial" w:hAnsi="Arial" w:cs="Arial"/>
          </w:rPr>
          <w:t>n</w:t>
        </w:r>
      </w:ins>
      <w:del w:id="70" w:author="Grosser, Hendrik" w:date="2014-11-17T19:01:00Z">
        <w:r w:rsidR="00551B7F" w:rsidDel="00DA4CE1">
          <w:rPr>
            <w:rFonts w:ascii="Arial" w:hAnsi="Arial" w:cs="Arial"/>
          </w:rPr>
          <w:delText>r</w:delText>
        </w:r>
      </w:del>
      <w:r w:rsidR="00551B7F">
        <w:rPr>
          <w:rFonts w:ascii="Arial" w:hAnsi="Arial" w:cs="Arial"/>
        </w:rPr>
        <w:t xml:space="preserve"> </w:t>
      </w:r>
      <w:proofErr w:type="spellStart"/>
      <w:r w:rsidR="00551B7F">
        <w:rPr>
          <w:rFonts w:ascii="Arial" w:hAnsi="Arial" w:cs="Arial"/>
        </w:rPr>
        <w:t>Decision</w:t>
      </w:r>
      <w:proofErr w:type="spellEnd"/>
      <w:r w:rsidR="00551B7F">
        <w:rPr>
          <w:rFonts w:ascii="Arial" w:hAnsi="Arial" w:cs="Arial"/>
        </w:rPr>
        <w:t>-</w:t>
      </w:r>
      <w:ins w:id="71" w:author="Grosser, Hendrik" w:date="2014-11-17T19:00:00Z">
        <w:r w:rsidR="00DA4CE1">
          <w:rPr>
            <w:rFonts w:ascii="Arial" w:hAnsi="Arial" w:cs="Arial"/>
          </w:rPr>
          <w:t>F</w:t>
        </w:r>
      </w:ins>
      <w:del w:id="72" w:author="Grosser, Hendrik" w:date="2014-11-17T19:00:00Z">
        <w:r w:rsidR="00551B7F" w:rsidDel="00DA4CE1">
          <w:rPr>
            <w:rFonts w:ascii="Arial" w:hAnsi="Arial" w:cs="Arial"/>
          </w:rPr>
          <w:delText>f</w:delText>
        </w:r>
      </w:del>
      <w:r w:rsidR="00551B7F">
        <w:rPr>
          <w:rFonts w:ascii="Arial" w:hAnsi="Arial" w:cs="Arial"/>
        </w:rPr>
        <w:t>usion-Technik zur Bauteilzuordnung</w:t>
      </w:r>
    </w:p>
    <w:p w:rsidR="00692E1E" w:rsidRDefault="00692E1E" w:rsidP="00692E1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Testreihen und Evaluierung von OCR-Verfahren zur Schrift- und Bauteilerkennung</w:t>
      </w:r>
    </w:p>
    <w:p w:rsidR="00692E1E" w:rsidRDefault="00692E1E" w:rsidP="00692E1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Umsetzung eines Software Demonstrators für den Bauteil- und Materialerkennungsprozess mit Exportmöglichkeit für ILCD-Dateien</w:t>
      </w:r>
    </w:p>
    <w:p w:rsidR="00692E1E" w:rsidRDefault="00692E1E" w:rsidP="00692E1E">
      <w:pPr>
        <w:numPr>
          <w:ilvl w:val="0"/>
          <w:numId w:val="2"/>
        </w:numPr>
      </w:pPr>
      <w:r>
        <w:rPr>
          <w:rFonts w:ascii="Arial" w:hAnsi="Arial" w:cs="Arial"/>
        </w:rPr>
        <w:t>Diskussion der Ergebnisse hinsichtlich des Nutzenpotentials</w:t>
      </w:r>
    </w:p>
    <w:p w:rsidR="0068465B" w:rsidRDefault="0068465B"/>
    <w:sectPr w:rsidR="0068465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5" w:author="Grosser, Hendrik" w:date="2014-11-17T16:52:00Z" w:initials="GH">
    <w:p w:rsidR="00856208" w:rsidRDefault="00856208">
      <w:pPr>
        <w:pStyle w:val="Kommentartext"/>
      </w:pPr>
      <w:r>
        <w:rPr>
          <w:rStyle w:val="Kommentarzeichen"/>
        </w:rPr>
        <w:annotationRef/>
      </w:r>
      <w:r>
        <w:t>Es ist hier immer noch nicht klar, was der Stand der Technik ist.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/>
        <w:b w:val="0"/>
        <w:bCs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 w:val="0"/>
        <w:bCs w:val="0"/>
      </w:rPr>
    </w:lvl>
  </w:abstractNum>
  <w:abstractNum w:abstractNumId="2">
    <w:nsid w:val="568D2DF8"/>
    <w:multiLevelType w:val="hybridMultilevel"/>
    <w:tmpl w:val="82D0E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92"/>
    <w:rsid w:val="00085BC9"/>
    <w:rsid w:val="000A5F18"/>
    <w:rsid w:val="00162F6B"/>
    <w:rsid w:val="00176633"/>
    <w:rsid w:val="00263145"/>
    <w:rsid w:val="002C5760"/>
    <w:rsid w:val="002C7C6C"/>
    <w:rsid w:val="003F6875"/>
    <w:rsid w:val="004151B3"/>
    <w:rsid w:val="004A3046"/>
    <w:rsid w:val="004C135C"/>
    <w:rsid w:val="004F6967"/>
    <w:rsid w:val="00547AA2"/>
    <w:rsid w:val="00551B7F"/>
    <w:rsid w:val="005A7652"/>
    <w:rsid w:val="005B0DA7"/>
    <w:rsid w:val="0068465B"/>
    <w:rsid w:val="00686507"/>
    <w:rsid w:val="00692E1E"/>
    <w:rsid w:val="0074168C"/>
    <w:rsid w:val="00792F7D"/>
    <w:rsid w:val="00856208"/>
    <w:rsid w:val="008810BB"/>
    <w:rsid w:val="00884D85"/>
    <w:rsid w:val="008936E4"/>
    <w:rsid w:val="008B382B"/>
    <w:rsid w:val="008E5019"/>
    <w:rsid w:val="008F1554"/>
    <w:rsid w:val="00941396"/>
    <w:rsid w:val="00942BD2"/>
    <w:rsid w:val="00966C97"/>
    <w:rsid w:val="00A0209A"/>
    <w:rsid w:val="00A05C4E"/>
    <w:rsid w:val="00A6132B"/>
    <w:rsid w:val="00A84BCD"/>
    <w:rsid w:val="00AA0188"/>
    <w:rsid w:val="00AC7267"/>
    <w:rsid w:val="00AF092E"/>
    <w:rsid w:val="00B00E67"/>
    <w:rsid w:val="00B16308"/>
    <w:rsid w:val="00B36027"/>
    <w:rsid w:val="00B715F4"/>
    <w:rsid w:val="00C53886"/>
    <w:rsid w:val="00C676DB"/>
    <w:rsid w:val="00CD0C31"/>
    <w:rsid w:val="00CE276A"/>
    <w:rsid w:val="00D030CC"/>
    <w:rsid w:val="00D5178C"/>
    <w:rsid w:val="00D57318"/>
    <w:rsid w:val="00D67D6C"/>
    <w:rsid w:val="00D84B1B"/>
    <w:rsid w:val="00DA4CE1"/>
    <w:rsid w:val="00DD2D9B"/>
    <w:rsid w:val="00DE44BD"/>
    <w:rsid w:val="00E66E17"/>
    <w:rsid w:val="00E85DC4"/>
    <w:rsid w:val="00EE5CA0"/>
    <w:rsid w:val="00F40792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rFonts w:eastAsia="MS Mincho"/>
      <w:sz w:val="24"/>
      <w:szCs w:val="24"/>
      <w:lang w:val="de-DE" w:eastAsia="ja-JP"/>
    </w:rPr>
  </w:style>
  <w:style w:type="paragraph" w:styleId="berschrift2">
    <w:name w:val="heading 2"/>
    <w:basedOn w:val="Heading"/>
    <w:next w:val="Textkrper"/>
    <w:qFormat/>
    <w:pPr>
      <w:tabs>
        <w:tab w:val="num" w:pos="0"/>
      </w:tabs>
      <w:ind w:left="576" w:hanging="576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berschrift3">
    <w:name w:val="heading 3"/>
    <w:basedOn w:val="Heading"/>
    <w:next w:val="Textkrper"/>
    <w:qFormat/>
    <w:pPr>
      <w:tabs>
        <w:tab w:val="num" w:pos="0"/>
      </w:tabs>
      <w:ind w:left="720" w:hanging="720"/>
      <w:outlineLvl w:val="2"/>
    </w:pPr>
    <w:rPr>
      <w:rFonts w:ascii="Liberation Serif" w:hAnsi="Liberation Serif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b w:val="0"/>
      <w:bCs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1">
    <w:name w:val="Absatz-Standardschriftart1"/>
  </w:style>
  <w:style w:type="character" w:customStyle="1" w:styleId="DokumentstrukturZchn">
    <w:name w:val="Dokumentstruktur Zchn"/>
    <w:rPr>
      <w:rFonts w:ascii="Tahoma" w:hAnsi="Tahoma" w:cs="Tahoma"/>
      <w:sz w:val="16"/>
      <w:szCs w:val="16"/>
      <w:lang w:eastAsia="ja-JP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Quotation">
    <w:name w:val="Quotation"/>
    <w:rPr>
      <w:i/>
      <w:iCs/>
    </w:rPr>
  </w:style>
  <w:style w:type="character" w:styleId="Hervorhebung">
    <w:name w:val="Emphasis"/>
    <w:qFormat/>
    <w:rPr>
      <w:i/>
      <w:iCs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Lohit Hind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Dokumentstruktur1">
    <w:name w:val="Dokumentstruktur1"/>
    <w:basedOn w:val="Standard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Beschriftung"/>
  </w:style>
  <w:style w:type="paragraph" w:customStyle="1" w:styleId="FrameContents">
    <w:name w:val="Frame Contents"/>
    <w:basedOn w:val="Standard"/>
  </w:style>
  <w:style w:type="character" w:styleId="Kommentarzeichen">
    <w:name w:val="annotation reference"/>
    <w:uiPriority w:val="99"/>
    <w:semiHidden/>
    <w:unhideWhenUsed/>
    <w:rsid w:val="00F407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40792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F40792"/>
    <w:rPr>
      <w:rFonts w:eastAsia="MS Mincho"/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40792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40792"/>
    <w:rPr>
      <w:rFonts w:eastAsia="MS Mincho"/>
      <w:b/>
      <w:bCs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79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40792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rFonts w:eastAsia="MS Mincho"/>
      <w:sz w:val="24"/>
      <w:szCs w:val="24"/>
      <w:lang w:val="de-DE" w:eastAsia="ja-JP"/>
    </w:rPr>
  </w:style>
  <w:style w:type="paragraph" w:styleId="berschrift2">
    <w:name w:val="heading 2"/>
    <w:basedOn w:val="Heading"/>
    <w:next w:val="Textkrper"/>
    <w:qFormat/>
    <w:pPr>
      <w:tabs>
        <w:tab w:val="num" w:pos="0"/>
      </w:tabs>
      <w:ind w:left="576" w:hanging="576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berschrift3">
    <w:name w:val="heading 3"/>
    <w:basedOn w:val="Heading"/>
    <w:next w:val="Textkrper"/>
    <w:qFormat/>
    <w:pPr>
      <w:tabs>
        <w:tab w:val="num" w:pos="0"/>
      </w:tabs>
      <w:ind w:left="720" w:hanging="720"/>
      <w:outlineLvl w:val="2"/>
    </w:pPr>
    <w:rPr>
      <w:rFonts w:ascii="Liberation Serif" w:hAnsi="Liberation Serif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b w:val="0"/>
      <w:bCs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1">
    <w:name w:val="Absatz-Standardschriftart1"/>
  </w:style>
  <w:style w:type="character" w:customStyle="1" w:styleId="DokumentstrukturZchn">
    <w:name w:val="Dokumentstruktur Zchn"/>
    <w:rPr>
      <w:rFonts w:ascii="Tahoma" w:hAnsi="Tahoma" w:cs="Tahoma"/>
      <w:sz w:val="16"/>
      <w:szCs w:val="16"/>
      <w:lang w:eastAsia="ja-JP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Quotation">
    <w:name w:val="Quotation"/>
    <w:rPr>
      <w:i/>
      <w:iCs/>
    </w:rPr>
  </w:style>
  <w:style w:type="character" w:styleId="Hervorhebung">
    <w:name w:val="Emphasis"/>
    <w:qFormat/>
    <w:rPr>
      <w:i/>
      <w:iCs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Lohit Hind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Dokumentstruktur1">
    <w:name w:val="Dokumentstruktur1"/>
    <w:basedOn w:val="Standard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Beschriftung"/>
  </w:style>
  <w:style w:type="paragraph" w:customStyle="1" w:styleId="FrameContents">
    <w:name w:val="Frame Contents"/>
    <w:basedOn w:val="Standard"/>
  </w:style>
  <w:style w:type="character" w:styleId="Kommentarzeichen">
    <w:name w:val="annotation reference"/>
    <w:uiPriority w:val="99"/>
    <w:semiHidden/>
    <w:unhideWhenUsed/>
    <w:rsid w:val="00F407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40792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F40792"/>
    <w:rPr>
      <w:rFonts w:eastAsia="MS Mincho"/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40792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40792"/>
    <w:rPr>
      <w:rFonts w:eastAsia="MS Mincho"/>
      <w:b/>
      <w:bCs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79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40792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5B8B3-43A0-44B7-8F29-AD1F167F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Masterarbeit: Kaan Özgen</vt:lpstr>
      <vt:lpstr>Masterarbeit: Kaan Özgen</vt:lpstr>
    </vt:vector>
  </TitlesOfParts>
  <Company>Fraunhofer IPK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Masterarbeit: Kaan Özgen</dc:title>
  <dc:creator>lindow</dc:creator>
  <cp:lastModifiedBy>Perrine Chancerel</cp:lastModifiedBy>
  <cp:revision>2</cp:revision>
  <cp:lastPrinted>2012-09-26T13:29:00Z</cp:lastPrinted>
  <dcterms:created xsi:type="dcterms:W3CDTF">2014-11-18T11:56:00Z</dcterms:created>
  <dcterms:modified xsi:type="dcterms:W3CDTF">2014-11-18T11:56:00Z</dcterms:modified>
</cp:coreProperties>
</file>