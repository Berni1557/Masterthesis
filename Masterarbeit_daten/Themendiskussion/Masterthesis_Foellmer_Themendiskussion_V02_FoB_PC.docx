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Masterarbeit: (TU Berlin)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Thema:</w:t>
      </w:r>
    </w:p>
    <w:p w:rsidR="0068465B" w:rsidRDefault="0068465B">
      <w:pPr>
        <w:rPr>
          <w:rFonts w:ascii="Arial" w:hAnsi="Arial" w:cs="Arial"/>
        </w:rPr>
      </w:pPr>
    </w:p>
    <w:p w:rsidR="008F1554" w:rsidRDefault="0068465B">
      <w:pPr>
        <w:rPr>
          <w:ins w:id="0" w:author="Bernhard Föllmer" w:date="2014-11-11T12:05:00Z"/>
          <w:rFonts w:ascii="Arial" w:hAnsi="Arial" w:cs="Arial"/>
        </w:rPr>
      </w:pPr>
      <w:commentRangeStart w:id="1"/>
      <w:del w:id="2" w:author="Bernhard Föllmer" w:date="2014-11-11T12:05:00Z">
        <w:r w:rsidDel="008F1554">
          <w:rPr>
            <w:rFonts w:ascii="Arial" w:hAnsi="Arial" w:cs="Arial"/>
          </w:rPr>
          <w:delText>Entwicklung</w:delText>
        </w:r>
        <w:bookmarkStart w:id="3" w:name="__DdeLink__415_1391461339"/>
        <w:r w:rsidDel="008F1554">
          <w:rPr>
            <w:rFonts w:ascii="Arial" w:hAnsi="Arial" w:cs="Arial"/>
          </w:rPr>
          <w:delText xml:space="preserve"> eines Multi-Sensor-Datenfusion-Modells zur Detektion und Klassifizierung von elektronischen Bauteilen auf Platinen und </w:delText>
        </w:r>
        <w:bookmarkEnd w:id="3"/>
        <w:r w:rsidDel="008F1554">
          <w:rPr>
            <w:rFonts w:ascii="Arial" w:hAnsi="Arial" w:cs="Arial"/>
          </w:rPr>
          <w:delText>automatische Generierung eines Life-cycle-inventory-Platinenmodells.</w:delText>
        </w:r>
        <w:commentRangeEnd w:id="1"/>
        <w:r w:rsidR="00F40792" w:rsidDel="008F1554">
          <w:rPr>
            <w:rStyle w:val="Kommentarzeichen"/>
          </w:rPr>
          <w:commentReference w:id="1"/>
        </w:r>
      </w:del>
    </w:p>
    <w:p w:rsidR="008F1554" w:rsidRDefault="008F1554">
      <w:pPr>
        <w:rPr>
          <w:ins w:id="4" w:author="Bernhard Föllmer" w:date="2014-11-11T12:05:00Z"/>
          <w:rFonts w:ascii="Arial" w:hAnsi="Arial" w:cs="Arial"/>
        </w:rPr>
      </w:pPr>
    </w:p>
    <w:p w:rsidR="0068465B" w:rsidRPr="00FF68F5" w:rsidRDefault="008F1554">
      <w:pPr>
        <w:rPr>
          <w:rFonts w:ascii="Arial" w:hAnsi="Arial" w:cs="Arial"/>
          <w:lang w:val="en-US"/>
          <w:rPrChange w:id="5" w:author="Chancerel, Perrine" w:date="2014-11-13T10:27:00Z">
            <w:rPr>
              <w:rFonts w:ascii="Arial" w:hAnsi="Arial" w:cs="Arial"/>
            </w:rPr>
          </w:rPrChange>
        </w:rPr>
      </w:pPr>
      <w:commentRangeStart w:id="6"/>
      <w:ins w:id="7" w:author="Bernhard Föllmer" w:date="2014-11-11T12:05:00Z">
        <w:r w:rsidRPr="00FF68F5">
          <w:rPr>
            <w:rFonts w:ascii="Arial" w:hAnsi="Arial" w:cs="Arial"/>
            <w:lang w:val="en-US"/>
            <w:rPrChange w:id="8" w:author="Chancerel, Perrine" w:date="2014-11-13T10:27:00Z">
              <w:rPr>
                <w:rFonts w:ascii="Arial" w:hAnsi="Arial" w:cs="Arial"/>
              </w:rPr>
            </w:rPrChange>
          </w:rPr>
          <w:t xml:space="preserve">PCB </w:t>
        </w:r>
      </w:ins>
      <w:commentRangeEnd w:id="6"/>
      <w:r w:rsidR="00FF68F5">
        <w:rPr>
          <w:rStyle w:val="Kommentarzeichen"/>
        </w:rPr>
        <w:commentReference w:id="6"/>
      </w:r>
      <w:ins w:id="10" w:author="Bernhard Föllmer" w:date="2014-11-11T12:05:00Z">
        <w:r w:rsidRPr="00FF68F5">
          <w:rPr>
            <w:rFonts w:ascii="Arial" w:hAnsi="Arial" w:cs="Arial"/>
            <w:lang w:val="en-US"/>
            <w:rPrChange w:id="11" w:author="Chancerel, Perrine" w:date="2014-11-13T10:27:00Z">
              <w:rPr>
                <w:rFonts w:ascii="Arial" w:hAnsi="Arial" w:cs="Arial"/>
              </w:rPr>
            </w:rPrChange>
          </w:rPr>
          <w:t>part recognition</w:t>
        </w:r>
      </w:ins>
      <w:ins w:id="12" w:author="Bernhard Föllmer" w:date="2014-11-11T12:06:00Z">
        <w:r w:rsidRPr="00FF68F5">
          <w:rPr>
            <w:rFonts w:ascii="Arial" w:hAnsi="Arial" w:cs="Arial"/>
            <w:lang w:val="en-US"/>
            <w:rPrChange w:id="13" w:author="Chancerel, Perrine" w:date="2014-11-13T10:27:00Z">
              <w:rPr>
                <w:rFonts w:ascii="Arial" w:hAnsi="Arial" w:cs="Arial"/>
              </w:rPr>
            </w:rPrChange>
          </w:rPr>
          <w:t xml:space="preserve"> for material </w:t>
        </w:r>
        <w:commentRangeStart w:id="14"/>
        <w:r w:rsidRPr="00FF68F5">
          <w:rPr>
            <w:rFonts w:ascii="Arial" w:hAnsi="Arial" w:cs="Arial"/>
            <w:lang w:val="en-US"/>
            <w:rPrChange w:id="15" w:author="Chancerel, Perrine" w:date="2014-11-13T10:27:00Z">
              <w:rPr>
                <w:rFonts w:ascii="Arial" w:hAnsi="Arial" w:cs="Arial"/>
              </w:rPr>
            </w:rPrChange>
          </w:rPr>
          <w:t>recycling</w:t>
        </w:r>
      </w:ins>
      <w:commentRangeEnd w:id="14"/>
      <w:r w:rsidR="00FF68F5">
        <w:rPr>
          <w:rStyle w:val="Kommentarzeichen"/>
        </w:rPr>
        <w:commentReference w:id="14"/>
      </w:r>
    </w:p>
    <w:p w:rsidR="0068465B" w:rsidRPr="00FF68F5" w:rsidRDefault="0068465B">
      <w:pPr>
        <w:rPr>
          <w:rFonts w:ascii="Arial" w:hAnsi="Arial" w:cs="Arial"/>
          <w:lang w:val="en-US"/>
          <w:rPrChange w:id="16" w:author="Chancerel, Perrine" w:date="2014-11-13T10:27:00Z">
            <w:rPr>
              <w:rFonts w:ascii="Arial" w:hAnsi="Arial" w:cs="Arial"/>
            </w:rPr>
          </w:rPrChange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Zuordnung Forschungsfeld und/oder Projekt:</w:t>
      </w:r>
    </w:p>
    <w:p w:rsidR="0068465B" w:rsidRDefault="0068465B">
      <w:pPr>
        <w:rPr>
          <w:rFonts w:ascii="Arial" w:hAnsi="Arial" w:cs="Arial"/>
        </w:rPr>
      </w:pPr>
    </w:p>
    <w:p w:rsidR="0068465B" w:rsidRPr="002C5760" w:rsidRDefault="002C5760">
      <w:pPr>
        <w:rPr>
          <w:rFonts w:ascii="Arial" w:hAnsi="Arial" w:cs="Arial"/>
        </w:rPr>
      </w:pPr>
      <w:r w:rsidRPr="002C5760">
        <w:rPr>
          <w:rFonts w:ascii="Arial" w:hAnsi="Arial" w:cs="Arial"/>
        </w:rPr>
        <w:t>Projekt INPIKO</w:t>
      </w:r>
    </w:p>
    <w:p w:rsidR="002C5760" w:rsidRDefault="002C5760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Kooperationspartner: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>Fraunhofer-Institut für Zuverlässigkeit und Mikrointegration IZM, Abteilung Environmental &amp; Reliability Engineering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Zeitraum: </w:t>
      </w:r>
      <w:r w:rsidR="008F1554">
        <w:rPr>
          <w:rFonts w:ascii="Arial" w:hAnsi="Arial" w:cs="Arial"/>
          <w:b/>
        </w:rPr>
        <w:t>11</w:t>
      </w:r>
      <w:r>
        <w:rPr>
          <w:rFonts w:ascii="Arial" w:hAnsi="Arial" w:cs="Arial"/>
          <w:b/>
        </w:rPr>
        <w:t xml:space="preserve">/2014 bis </w:t>
      </w:r>
      <w:r w:rsidR="008F1554">
        <w:rPr>
          <w:rFonts w:ascii="Arial" w:hAnsi="Arial" w:cs="Arial"/>
          <w:b/>
        </w:rPr>
        <w:t>04</w:t>
      </w:r>
      <w:r>
        <w:rPr>
          <w:rFonts w:ascii="Arial" w:hAnsi="Arial" w:cs="Arial"/>
          <w:b/>
        </w:rPr>
        <w:t>/201</w:t>
      </w:r>
      <w:r w:rsidR="008F1554">
        <w:rPr>
          <w:rFonts w:ascii="Arial" w:hAnsi="Arial" w:cs="Arial"/>
          <w:b/>
        </w:rPr>
        <w:t>5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Betreuer/in:</w:t>
      </w:r>
    </w:p>
    <w:p w:rsidR="0068465B" w:rsidRDefault="0068465B">
      <w:pPr>
        <w:rPr>
          <w:rFonts w:ascii="Arial" w:hAnsi="Arial" w:cs="Arial"/>
        </w:rPr>
      </w:pPr>
    </w:p>
    <w:p w:rsidR="0068465B" w:rsidRPr="00FF68F5" w:rsidRDefault="0068465B">
      <w:pPr>
        <w:rPr>
          <w:rFonts w:ascii="Arial" w:hAnsi="Arial" w:cs="Arial"/>
          <w:rPrChange w:id="17" w:author="Chancerel, Perrine" w:date="2014-11-13T10:27:00Z">
            <w:rPr>
              <w:rFonts w:ascii="Arial" w:hAnsi="Arial" w:cs="Arial"/>
              <w:lang w:val="en-US"/>
            </w:rPr>
          </w:rPrChange>
        </w:rPr>
      </w:pPr>
      <w:r>
        <w:rPr>
          <w:rFonts w:ascii="Arial" w:hAnsi="Arial" w:cs="Arial"/>
        </w:rPr>
        <w:t xml:space="preserve">Dipl.-Ing. </w:t>
      </w:r>
      <w:r w:rsidRPr="00FF68F5">
        <w:rPr>
          <w:rFonts w:ascii="Arial" w:hAnsi="Arial" w:cs="Arial"/>
          <w:rPrChange w:id="18" w:author="Chancerel, Perrine" w:date="2014-11-13T10:27:00Z">
            <w:rPr>
              <w:rFonts w:ascii="Arial" w:hAnsi="Arial" w:cs="Arial"/>
              <w:lang w:val="en-US"/>
            </w:rPr>
          </w:rPrChange>
        </w:rPr>
        <w:t xml:space="preserve">Hendrik Grosser, Dr.-Ing. Perrine </w:t>
      </w:r>
      <w:proofErr w:type="spellStart"/>
      <w:r w:rsidRPr="00FF68F5">
        <w:rPr>
          <w:rFonts w:ascii="Arial" w:hAnsi="Arial" w:cs="Arial"/>
          <w:rPrChange w:id="19" w:author="Chancerel, Perrine" w:date="2014-11-13T10:27:00Z">
            <w:rPr>
              <w:rFonts w:ascii="Arial" w:hAnsi="Arial" w:cs="Arial"/>
              <w:lang w:val="en-US"/>
            </w:rPr>
          </w:rPrChange>
        </w:rPr>
        <w:t>Chancerel</w:t>
      </w:r>
      <w:proofErr w:type="spellEnd"/>
    </w:p>
    <w:p w:rsidR="0068465B" w:rsidRPr="00FF68F5" w:rsidRDefault="0068465B">
      <w:pPr>
        <w:rPr>
          <w:rFonts w:ascii="Arial" w:hAnsi="Arial" w:cs="Arial"/>
          <w:rPrChange w:id="20" w:author="Chancerel, Perrine" w:date="2014-11-13T10:27:00Z">
            <w:rPr>
              <w:rFonts w:ascii="Arial" w:hAnsi="Arial" w:cs="Arial"/>
              <w:lang w:val="en-US"/>
            </w:rPr>
          </w:rPrChange>
        </w:rPr>
      </w:pPr>
    </w:p>
    <w:p w:rsidR="0068465B" w:rsidRPr="00FF68F5" w:rsidRDefault="0068465B">
      <w:pPr>
        <w:rPr>
          <w:rFonts w:ascii="Arial" w:hAnsi="Arial" w:cs="Arial"/>
          <w:rPrChange w:id="21" w:author="Chancerel, Perrine" w:date="2014-11-13T10:27:00Z">
            <w:rPr>
              <w:rFonts w:ascii="Arial" w:hAnsi="Arial" w:cs="Arial"/>
              <w:lang w:val="en-US"/>
            </w:rPr>
          </w:rPrChange>
        </w:rPr>
      </w:pPr>
    </w:p>
    <w:p w:rsidR="0068465B" w:rsidRDefault="0068465B">
      <w:pPr>
        <w:rPr>
          <w:rFonts w:ascii="Arial" w:hAnsi="Arial" w:cs="Arial"/>
          <w:b/>
        </w:rPr>
      </w:pPr>
      <w:commentRangeStart w:id="22"/>
      <w:r>
        <w:rPr>
          <w:rFonts w:ascii="Arial" w:hAnsi="Arial" w:cs="Arial"/>
          <w:b/>
        </w:rPr>
        <w:t>Zielsetzung:</w:t>
      </w:r>
      <w:commentRangeEnd w:id="22"/>
      <w:r w:rsidR="00263145">
        <w:rPr>
          <w:rStyle w:val="Kommentarzeichen"/>
        </w:rPr>
        <w:commentReference w:id="22"/>
      </w:r>
    </w:p>
    <w:p w:rsidR="0068465B" w:rsidRDefault="0068465B">
      <w:pPr>
        <w:rPr>
          <w:rFonts w:ascii="Arial" w:hAnsi="Arial" w:cs="Arial"/>
          <w:b/>
        </w:rPr>
      </w:pPr>
    </w:p>
    <w:p w:rsidR="002C7C6C" w:rsidRDefault="002C7C6C">
      <w:pPr>
        <w:rPr>
          <w:rFonts w:ascii="Arial" w:hAnsi="Arial" w:cs="Arial"/>
        </w:rPr>
      </w:pPr>
      <w:bookmarkStart w:id="23" w:name="__DdeLink__417_1391461339"/>
    </w:p>
    <w:p w:rsidR="002C5760" w:rsidRDefault="00547AA2">
      <w:pPr>
        <w:rPr>
          <w:ins w:id="24" w:author="Bernhard Föllmer" w:date="2014-11-11T13:06:00Z"/>
          <w:rFonts w:ascii="Arial" w:hAnsi="Arial" w:cs="Arial"/>
        </w:rPr>
      </w:pPr>
      <w:ins w:id="25" w:author="Bernhard Föllmer" w:date="2014-11-11T12:36:00Z">
        <w:r>
          <w:rPr>
            <w:rFonts w:ascii="Arial" w:hAnsi="Arial" w:cs="Arial"/>
          </w:rPr>
          <w:t xml:space="preserve">Die </w:t>
        </w:r>
      </w:ins>
      <w:ins w:id="26" w:author="Bernhard Föllmer" w:date="2014-11-11T12:33:00Z">
        <w:r>
          <w:rPr>
            <w:rFonts w:ascii="Arial" w:hAnsi="Arial" w:cs="Arial"/>
          </w:rPr>
          <w:t xml:space="preserve">Rückgewinnung von </w:t>
        </w:r>
      </w:ins>
      <w:ins w:id="27" w:author="Bernhard Föllmer" w:date="2014-11-11T12:36:00Z">
        <w:r>
          <w:rPr>
            <w:rFonts w:ascii="Arial" w:hAnsi="Arial" w:cs="Arial"/>
          </w:rPr>
          <w:t>Edelm</w:t>
        </w:r>
      </w:ins>
      <w:ins w:id="28" w:author="Bernhard Föllmer" w:date="2014-11-11T12:33:00Z">
        <w:r>
          <w:rPr>
            <w:rFonts w:ascii="Arial" w:hAnsi="Arial" w:cs="Arial"/>
          </w:rPr>
          <w:t>etallen</w:t>
        </w:r>
      </w:ins>
      <w:ins w:id="29" w:author="Bernhard Föllmer" w:date="2014-11-11T12:34:00Z">
        <w:r>
          <w:rPr>
            <w:rFonts w:ascii="Arial" w:hAnsi="Arial" w:cs="Arial"/>
          </w:rPr>
          <w:t xml:space="preserve">, </w:t>
        </w:r>
      </w:ins>
      <w:ins w:id="30" w:author="Bernhard Föllmer" w:date="2014-11-11T13:55:00Z">
        <w:r w:rsidR="008E5019">
          <w:rPr>
            <w:rFonts w:ascii="Arial" w:hAnsi="Arial" w:cs="Arial"/>
          </w:rPr>
          <w:t>S</w:t>
        </w:r>
      </w:ins>
      <w:ins w:id="31" w:author="Bernhard Föllmer" w:date="2014-11-11T12:32:00Z">
        <w:r>
          <w:rPr>
            <w:rFonts w:ascii="Arial" w:hAnsi="Arial" w:cs="Arial"/>
          </w:rPr>
          <w:t>eltene</w:t>
        </w:r>
      </w:ins>
      <w:ins w:id="32" w:author="Bernhard Föllmer" w:date="2014-11-11T12:43:00Z">
        <w:r w:rsidR="00A84BCD">
          <w:rPr>
            <w:rFonts w:ascii="Arial" w:hAnsi="Arial" w:cs="Arial"/>
          </w:rPr>
          <w:t>n</w:t>
        </w:r>
      </w:ins>
      <w:ins w:id="33" w:author="Bernhard Föllmer" w:date="2014-11-11T12:32:00Z">
        <w:r>
          <w:rPr>
            <w:rFonts w:ascii="Arial" w:hAnsi="Arial" w:cs="Arial"/>
          </w:rPr>
          <w:t xml:space="preserve"> Erden </w:t>
        </w:r>
      </w:ins>
      <w:ins w:id="34" w:author="Bernhard Föllmer" w:date="2014-11-11T12:34:00Z">
        <w:r>
          <w:rPr>
            <w:rFonts w:ascii="Arial" w:hAnsi="Arial" w:cs="Arial"/>
          </w:rPr>
          <w:t>und ander</w:t>
        </w:r>
      </w:ins>
      <w:ins w:id="35" w:author="Bernhard Föllmer" w:date="2014-11-11T12:39:00Z">
        <w:r>
          <w:rPr>
            <w:rFonts w:ascii="Arial" w:hAnsi="Arial" w:cs="Arial"/>
          </w:rPr>
          <w:t>e</w:t>
        </w:r>
      </w:ins>
      <w:ins w:id="36" w:author="Bernhard Föllmer" w:date="2014-11-11T12:34:00Z">
        <w:r>
          <w:rPr>
            <w:rFonts w:ascii="Arial" w:hAnsi="Arial" w:cs="Arial"/>
          </w:rPr>
          <w:t xml:space="preserve">n kritischen Rohstoffen </w:t>
        </w:r>
      </w:ins>
      <w:ins w:id="37" w:author="Bernhard Föllmer" w:date="2014-11-11T12:43:00Z">
        <w:del w:id="38" w:author="Chancerel, Perrine" w:date="2014-11-13T10:28:00Z">
          <w:r w:rsidR="00A84BCD" w:rsidDel="00FF68F5">
            <w:rPr>
              <w:rFonts w:ascii="Arial" w:hAnsi="Arial" w:cs="Arial"/>
            </w:rPr>
            <w:delText xml:space="preserve">sind </w:delText>
          </w:r>
        </w:del>
      </w:ins>
      <w:ins w:id="39" w:author="Bernhard Föllmer" w:date="2014-11-11T12:44:00Z">
        <w:del w:id="40" w:author="Chancerel, Perrine" w:date="2014-11-13T10:28:00Z">
          <w:r w:rsidR="00A84BCD" w:rsidDel="00FF68F5">
            <w:rPr>
              <w:rFonts w:ascii="Arial" w:hAnsi="Arial" w:cs="Arial"/>
            </w:rPr>
            <w:delText>für jedes Land</w:delText>
          </w:r>
        </w:del>
      </w:ins>
      <w:ins w:id="41" w:author="Chancerel, Perrine" w:date="2014-11-13T10:28:00Z">
        <w:r w:rsidR="00FF68F5">
          <w:rPr>
            <w:rFonts w:ascii="Arial" w:hAnsi="Arial" w:cs="Arial"/>
          </w:rPr>
          <w:t>ist</w:t>
        </w:r>
      </w:ins>
      <w:ins w:id="42" w:author="Bernhard Föllmer" w:date="2014-11-11T12:44:00Z">
        <w:r w:rsidR="00A84BCD">
          <w:rPr>
            <w:rFonts w:ascii="Arial" w:hAnsi="Arial" w:cs="Arial"/>
          </w:rPr>
          <w:t xml:space="preserve"> </w:t>
        </w:r>
      </w:ins>
      <w:ins w:id="43" w:author="Bernhard Föllmer" w:date="2014-11-11T12:43:00Z">
        <w:r w:rsidR="00A84BCD">
          <w:rPr>
            <w:rFonts w:ascii="Arial" w:hAnsi="Arial" w:cs="Arial"/>
          </w:rPr>
          <w:t>von</w:t>
        </w:r>
      </w:ins>
      <w:ins w:id="44" w:author="Bernhard Föllmer" w:date="2014-11-11T12:34:00Z">
        <w:r>
          <w:rPr>
            <w:rFonts w:ascii="Arial" w:hAnsi="Arial" w:cs="Arial"/>
          </w:rPr>
          <w:t xml:space="preserve"> </w:t>
        </w:r>
      </w:ins>
      <w:ins w:id="45" w:author="Bernhard Föllmer" w:date="2014-11-11T12:37:00Z">
        <w:r>
          <w:rPr>
            <w:rFonts w:ascii="Arial" w:hAnsi="Arial" w:cs="Arial"/>
          </w:rPr>
          <w:t>ök</w:t>
        </w:r>
      </w:ins>
      <w:ins w:id="46" w:author="Bernhard Föllmer" w:date="2014-11-11T12:52:00Z">
        <w:r w:rsidR="008810BB">
          <w:rPr>
            <w:rFonts w:ascii="Arial" w:hAnsi="Arial" w:cs="Arial"/>
          </w:rPr>
          <w:t>o</w:t>
        </w:r>
      </w:ins>
      <w:ins w:id="47" w:author="Bernhard Föllmer" w:date="2014-11-11T12:37:00Z">
        <w:r>
          <w:rPr>
            <w:rFonts w:ascii="Arial" w:hAnsi="Arial" w:cs="Arial"/>
          </w:rPr>
          <w:t>logische</w:t>
        </w:r>
      </w:ins>
      <w:ins w:id="48" w:author="Bernhard Föllmer" w:date="2014-11-11T12:49:00Z">
        <w:r w:rsidR="00A84BCD">
          <w:rPr>
            <w:rFonts w:ascii="Arial" w:hAnsi="Arial" w:cs="Arial"/>
          </w:rPr>
          <w:t>r</w:t>
        </w:r>
      </w:ins>
      <w:ins w:id="49" w:author="Bernhard Föllmer" w:date="2014-11-11T12:37:00Z">
        <w:r>
          <w:rPr>
            <w:rFonts w:ascii="Arial" w:hAnsi="Arial" w:cs="Arial"/>
          </w:rPr>
          <w:t>, ökonomische</w:t>
        </w:r>
      </w:ins>
      <w:ins w:id="50" w:author="Bernhard Föllmer" w:date="2014-11-11T12:49:00Z">
        <w:r w:rsidR="00A84BCD">
          <w:rPr>
            <w:rFonts w:ascii="Arial" w:hAnsi="Arial" w:cs="Arial"/>
          </w:rPr>
          <w:t>r</w:t>
        </w:r>
      </w:ins>
      <w:ins w:id="51" w:author="Bernhard Föllmer" w:date="2014-11-11T12:37:00Z">
        <w:r>
          <w:rPr>
            <w:rFonts w:ascii="Arial" w:hAnsi="Arial" w:cs="Arial"/>
          </w:rPr>
          <w:t xml:space="preserve"> und strategischer</w:t>
        </w:r>
      </w:ins>
      <w:ins w:id="52" w:author="Bernhard Föllmer" w:date="2014-11-11T12:38:00Z">
        <w:r>
          <w:rPr>
            <w:rFonts w:ascii="Arial" w:hAnsi="Arial" w:cs="Arial"/>
          </w:rPr>
          <w:t xml:space="preserve"> </w:t>
        </w:r>
      </w:ins>
      <w:ins w:id="53" w:author="Bernhard Föllmer" w:date="2014-11-11T12:44:00Z">
        <w:r w:rsidR="00A84BCD">
          <w:rPr>
            <w:rFonts w:ascii="Arial" w:hAnsi="Arial" w:cs="Arial"/>
          </w:rPr>
          <w:t>Bedeutung.</w:t>
        </w:r>
      </w:ins>
      <w:ins w:id="54" w:author="Bernhard Föllmer" w:date="2014-11-11T12:53:00Z">
        <w:r w:rsidR="008810BB">
          <w:rPr>
            <w:rFonts w:ascii="Arial" w:hAnsi="Arial" w:cs="Arial"/>
          </w:rPr>
          <w:t xml:space="preserve"> </w:t>
        </w:r>
        <w:del w:id="55" w:author="Chancerel, Perrine" w:date="2014-11-13T10:28:00Z">
          <w:r w:rsidR="008810BB" w:rsidDel="00FF68F5">
            <w:rPr>
              <w:rFonts w:ascii="Arial" w:hAnsi="Arial" w:cs="Arial"/>
            </w:rPr>
            <w:delText>Platinenschrott</w:delText>
          </w:r>
        </w:del>
      </w:ins>
      <w:ins w:id="56" w:author="Chancerel, Perrine" w:date="2014-11-13T10:28:00Z">
        <w:r w:rsidR="00FF68F5">
          <w:rPr>
            <w:rFonts w:ascii="Arial" w:hAnsi="Arial" w:cs="Arial"/>
          </w:rPr>
          <w:t>Ausgediente Leiterplatten</w:t>
        </w:r>
      </w:ins>
      <w:ins w:id="57" w:author="Bernhard Föllmer" w:date="2014-11-11T12:53:00Z">
        <w:r w:rsidR="008810BB">
          <w:rPr>
            <w:rFonts w:ascii="Arial" w:hAnsi="Arial" w:cs="Arial"/>
          </w:rPr>
          <w:t xml:space="preserve"> enth</w:t>
        </w:r>
        <w:del w:id="58" w:author="Chancerel, Perrine" w:date="2014-11-13T10:29:00Z">
          <w:r w:rsidR="008810BB" w:rsidDel="00FF68F5">
            <w:rPr>
              <w:rFonts w:ascii="Arial" w:hAnsi="Arial" w:cs="Arial"/>
            </w:rPr>
            <w:delText>ält</w:delText>
          </w:r>
        </w:del>
      </w:ins>
      <w:ins w:id="59" w:author="Chancerel, Perrine" w:date="2014-11-13T10:29:00Z">
        <w:r w:rsidR="00FF68F5">
          <w:rPr>
            <w:rFonts w:ascii="Arial" w:hAnsi="Arial" w:cs="Arial"/>
          </w:rPr>
          <w:t>alten</w:t>
        </w:r>
      </w:ins>
      <w:ins w:id="60" w:author="Bernhard Föllmer" w:date="2014-11-11T12:53:00Z">
        <w:r w:rsidR="008810BB">
          <w:rPr>
            <w:rFonts w:ascii="Arial" w:hAnsi="Arial" w:cs="Arial"/>
          </w:rPr>
          <w:t xml:space="preserve"> eine hohe Konzent</w:t>
        </w:r>
      </w:ins>
      <w:ins w:id="61" w:author="Bernhard Föllmer" w:date="2014-11-11T12:57:00Z">
        <w:r w:rsidR="008810BB">
          <w:rPr>
            <w:rFonts w:ascii="Arial" w:hAnsi="Arial" w:cs="Arial"/>
          </w:rPr>
          <w:t>r</w:t>
        </w:r>
      </w:ins>
      <w:ins w:id="62" w:author="Bernhard Föllmer" w:date="2014-11-11T12:58:00Z">
        <w:r w:rsidR="008810BB">
          <w:rPr>
            <w:rFonts w:ascii="Arial" w:hAnsi="Arial" w:cs="Arial"/>
          </w:rPr>
          <w:t>a</w:t>
        </w:r>
      </w:ins>
      <w:ins w:id="63" w:author="Bernhard Föllmer" w:date="2014-11-11T12:53:00Z">
        <w:r w:rsidR="008810BB">
          <w:rPr>
            <w:rFonts w:ascii="Arial" w:hAnsi="Arial" w:cs="Arial"/>
          </w:rPr>
          <w:t>tion</w:t>
        </w:r>
      </w:ins>
      <w:ins w:id="64" w:author="Bernhard Föllmer" w:date="2014-11-11T12:59:00Z">
        <w:r w:rsidR="008810BB">
          <w:rPr>
            <w:rFonts w:ascii="Arial" w:hAnsi="Arial" w:cs="Arial"/>
          </w:rPr>
          <w:t xml:space="preserve"> k</w:t>
        </w:r>
      </w:ins>
      <w:ins w:id="65" w:author="Bernhard Föllmer" w:date="2014-11-11T13:00:00Z">
        <w:r w:rsidR="008810BB">
          <w:rPr>
            <w:rFonts w:ascii="Arial" w:hAnsi="Arial" w:cs="Arial"/>
          </w:rPr>
          <w:t>r</w:t>
        </w:r>
      </w:ins>
      <w:ins w:id="66" w:author="Bernhard Föllmer" w:date="2014-11-11T12:59:00Z">
        <w:r w:rsidR="008810BB">
          <w:rPr>
            <w:rFonts w:ascii="Arial" w:hAnsi="Arial" w:cs="Arial"/>
          </w:rPr>
          <w:t>itischer Ressourcen</w:t>
        </w:r>
      </w:ins>
      <w:ins w:id="67" w:author="Bernhard Föllmer" w:date="2014-11-11T13:00:00Z">
        <w:r w:rsidR="00176633">
          <w:rPr>
            <w:rFonts w:ascii="Arial" w:hAnsi="Arial" w:cs="Arial"/>
          </w:rPr>
          <w:t xml:space="preserve"> </w:t>
        </w:r>
      </w:ins>
      <w:ins w:id="68" w:author="Bernhard Föllmer" w:date="2014-11-11T13:04:00Z">
        <w:r w:rsidR="00176633">
          <w:rPr>
            <w:rFonts w:ascii="Arial" w:hAnsi="Arial" w:cs="Arial"/>
          </w:rPr>
          <w:t>in elektronischen Bauteilen</w:t>
        </w:r>
      </w:ins>
      <w:r w:rsidR="00884D85">
        <w:rPr>
          <w:rFonts w:ascii="Arial" w:hAnsi="Arial" w:cs="Arial"/>
        </w:rPr>
        <w:t>,</w:t>
      </w:r>
      <w:ins w:id="69" w:author="Bernhard Föllmer" w:date="2014-11-11T13:04:00Z">
        <w:r w:rsidR="00176633">
          <w:rPr>
            <w:rFonts w:ascii="Arial" w:hAnsi="Arial" w:cs="Arial"/>
          </w:rPr>
          <w:t xml:space="preserve"> welche </w:t>
        </w:r>
      </w:ins>
      <w:ins w:id="70" w:author="Bernhard Föllmer" w:date="2014-11-11T13:05:00Z">
        <w:r w:rsidR="00176633">
          <w:rPr>
            <w:rFonts w:ascii="Arial" w:hAnsi="Arial" w:cs="Arial"/>
          </w:rPr>
          <w:t>mittels</w:t>
        </w:r>
      </w:ins>
      <w:ins w:id="71" w:author="Chancerel, Perrine" w:date="2014-11-13T10:29:00Z">
        <w:r w:rsidR="00FF68F5">
          <w:rPr>
            <w:rFonts w:ascii="Arial" w:hAnsi="Arial" w:cs="Arial"/>
          </w:rPr>
          <w:t xml:space="preserve"> </w:t>
        </w:r>
        <w:proofErr w:type="spellStart"/>
        <w:r w:rsidR="00FF68F5">
          <w:rPr>
            <w:rFonts w:ascii="Arial" w:hAnsi="Arial" w:cs="Arial"/>
          </w:rPr>
          <w:t>a</w:t>
        </w:r>
        <w:r w:rsidR="00FF68F5" w:rsidRPr="00FF68F5">
          <w:rPr>
            <w:rFonts w:ascii="Arial" w:hAnsi="Arial" w:cs="Arial"/>
          </w:rPr>
          <w:t>utomated</w:t>
        </w:r>
        <w:proofErr w:type="spellEnd"/>
        <w:r w:rsidR="00FF68F5" w:rsidRPr="00FF68F5">
          <w:rPr>
            <w:rFonts w:ascii="Arial" w:hAnsi="Arial" w:cs="Arial"/>
          </w:rPr>
          <w:t xml:space="preserve"> </w:t>
        </w:r>
        <w:proofErr w:type="spellStart"/>
        <w:r w:rsidR="00FF68F5" w:rsidRPr="00FF68F5">
          <w:rPr>
            <w:rFonts w:ascii="Arial" w:hAnsi="Arial" w:cs="Arial"/>
          </w:rPr>
          <w:t>optical</w:t>
        </w:r>
        <w:proofErr w:type="spellEnd"/>
        <w:r w:rsidR="00FF68F5" w:rsidRPr="00FF68F5">
          <w:rPr>
            <w:rFonts w:ascii="Arial" w:hAnsi="Arial" w:cs="Arial"/>
          </w:rPr>
          <w:t xml:space="preserve"> </w:t>
        </w:r>
        <w:proofErr w:type="spellStart"/>
        <w:r w:rsidR="00FF68F5" w:rsidRPr="00FF68F5">
          <w:rPr>
            <w:rFonts w:ascii="Arial" w:hAnsi="Arial" w:cs="Arial"/>
          </w:rPr>
          <w:t>inspection</w:t>
        </w:r>
      </w:ins>
      <w:proofErr w:type="spellEnd"/>
      <w:ins w:id="72" w:author="Bernhard Föllmer" w:date="2014-11-11T13:05:00Z">
        <w:r w:rsidR="00176633">
          <w:rPr>
            <w:rFonts w:ascii="Arial" w:hAnsi="Arial" w:cs="Arial"/>
          </w:rPr>
          <w:t xml:space="preserve"> </w:t>
        </w:r>
      </w:ins>
      <w:ins w:id="73" w:author="Chancerel, Perrine" w:date="2014-11-13T10:29:00Z">
        <w:r w:rsidR="00FF68F5">
          <w:rPr>
            <w:rFonts w:ascii="Arial" w:hAnsi="Arial" w:cs="Arial"/>
          </w:rPr>
          <w:t>(</w:t>
        </w:r>
      </w:ins>
      <w:commentRangeStart w:id="74"/>
      <w:ins w:id="75" w:author="Bernhard Föllmer" w:date="2014-11-11T13:14:00Z">
        <w:r w:rsidR="00E66E17">
          <w:rPr>
            <w:rFonts w:ascii="Arial" w:hAnsi="Arial" w:cs="Arial"/>
          </w:rPr>
          <w:t>AOI</w:t>
        </w:r>
      </w:ins>
      <w:commentRangeEnd w:id="74"/>
      <w:r w:rsidR="00FF68F5">
        <w:rPr>
          <w:rStyle w:val="Kommentarzeichen"/>
        </w:rPr>
        <w:commentReference w:id="74"/>
      </w:r>
      <w:ins w:id="76" w:author="Chancerel, Perrine" w:date="2014-11-13T10:29:00Z">
        <w:r w:rsidR="00FF68F5">
          <w:rPr>
            <w:rFonts w:ascii="Arial" w:hAnsi="Arial" w:cs="Arial"/>
          </w:rPr>
          <w:t>)</w:t>
        </w:r>
      </w:ins>
      <w:ins w:id="77" w:author="Bernhard Föllmer" w:date="2014-11-11T13:05:00Z">
        <w:r w:rsidR="00176633">
          <w:rPr>
            <w:rFonts w:ascii="Arial" w:hAnsi="Arial" w:cs="Arial"/>
          </w:rPr>
          <w:t xml:space="preserve"> </w:t>
        </w:r>
      </w:ins>
      <w:ins w:id="78" w:author="Bernhard Föllmer" w:date="2014-11-11T13:06:00Z">
        <w:r w:rsidR="00176633">
          <w:rPr>
            <w:rFonts w:ascii="Arial" w:hAnsi="Arial" w:cs="Arial"/>
          </w:rPr>
          <w:t xml:space="preserve">erkannt </w:t>
        </w:r>
      </w:ins>
      <w:ins w:id="79" w:author="Bernhard Föllmer" w:date="2014-11-12T23:59:00Z">
        <w:del w:id="80" w:author="Chancerel, Perrine" w:date="2014-11-13T10:30:00Z">
          <w:r w:rsidR="00AA0188" w:rsidDel="00FF68F5">
            <w:rPr>
              <w:rFonts w:ascii="Arial" w:hAnsi="Arial" w:cs="Arial"/>
            </w:rPr>
            <w:delText xml:space="preserve">und </w:delText>
          </w:r>
          <w:commentRangeStart w:id="81"/>
          <w:r w:rsidR="00AA0188" w:rsidDel="00FF68F5">
            <w:rPr>
              <w:rFonts w:ascii="Arial" w:hAnsi="Arial" w:cs="Arial"/>
            </w:rPr>
            <w:delText xml:space="preserve">zurückgewonnen </w:delText>
          </w:r>
        </w:del>
      </w:ins>
      <w:commentRangeEnd w:id="81"/>
      <w:del w:id="82" w:author="Chancerel, Perrine" w:date="2014-11-13T10:30:00Z">
        <w:r w:rsidR="00FF68F5" w:rsidDel="00FF68F5">
          <w:rPr>
            <w:rStyle w:val="Kommentarzeichen"/>
          </w:rPr>
          <w:commentReference w:id="81"/>
        </w:r>
      </w:del>
      <w:ins w:id="83" w:author="Bernhard Föllmer" w:date="2014-11-11T13:06:00Z">
        <w:r w:rsidR="00176633">
          <w:rPr>
            <w:rFonts w:ascii="Arial" w:hAnsi="Arial" w:cs="Arial"/>
          </w:rPr>
          <w:t>werden können.</w:t>
        </w:r>
      </w:ins>
    </w:p>
    <w:p w:rsidR="00176633" w:rsidRDefault="00176633">
      <w:pPr>
        <w:rPr>
          <w:ins w:id="84" w:author="Bernhard Föllmer" w:date="2014-11-11T13:06:00Z"/>
          <w:rFonts w:ascii="Arial" w:hAnsi="Arial" w:cs="Arial"/>
        </w:rPr>
      </w:pPr>
    </w:p>
    <w:p w:rsidR="00D5178C" w:rsidRDefault="0068465B">
      <w:pPr>
        <w:rPr>
          <w:ins w:id="85" w:author="Bernhard Föllmer" w:date="2014-11-11T13:35:00Z"/>
          <w:rFonts w:ascii="Arial" w:hAnsi="Arial" w:cs="Arial"/>
        </w:rPr>
      </w:pPr>
      <w:r>
        <w:rPr>
          <w:rFonts w:ascii="Arial" w:hAnsi="Arial" w:cs="Arial"/>
        </w:rPr>
        <w:t xml:space="preserve">Es soll ein </w:t>
      </w:r>
      <w:commentRangeStart w:id="86"/>
      <w:del w:id="87" w:author="Bernhard Föllmer" w:date="2014-11-11T13:07:00Z">
        <w:r w:rsidDel="00B00E67">
          <w:rPr>
            <w:rFonts w:ascii="Arial" w:hAnsi="Arial" w:cs="Arial"/>
          </w:rPr>
          <w:delText>Multi-Sensor</w:delText>
        </w:r>
        <w:commentRangeEnd w:id="86"/>
        <w:r w:rsidR="00A0209A" w:rsidDel="00B00E67">
          <w:rPr>
            <w:rStyle w:val="Kommentarzeichen"/>
          </w:rPr>
          <w:commentReference w:id="86"/>
        </w:r>
        <w:r w:rsidDel="00B00E67">
          <w:rPr>
            <w:rFonts w:ascii="Arial" w:hAnsi="Arial" w:cs="Arial"/>
          </w:rPr>
          <w:delText>-</w:delText>
        </w:r>
        <w:commentRangeStart w:id="88"/>
        <w:r w:rsidDel="00B00E67">
          <w:rPr>
            <w:rFonts w:ascii="Arial" w:hAnsi="Arial" w:cs="Arial"/>
          </w:rPr>
          <w:delText>Datenfusions</w:delText>
        </w:r>
        <w:commentRangeEnd w:id="88"/>
        <w:r w:rsidR="00A0209A" w:rsidDel="00B00E67">
          <w:rPr>
            <w:rStyle w:val="Kommentarzeichen"/>
          </w:rPr>
          <w:commentReference w:id="88"/>
        </w:r>
        <w:r w:rsidDel="00B00E67">
          <w:rPr>
            <w:rFonts w:ascii="Arial" w:hAnsi="Arial" w:cs="Arial"/>
          </w:rPr>
          <w:delText xml:space="preserve"> </w:delText>
        </w:r>
      </w:del>
      <w:ins w:id="89" w:author="Bernhard Föllmer" w:date="2014-11-11T13:11:00Z">
        <w:r w:rsidR="00E66E17">
          <w:rPr>
            <w:rFonts w:ascii="Arial" w:hAnsi="Arial" w:cs="Arial"/>
          </w:rPr>
          <w:t>D</w:t>
        </w:r>
      </w:ins>
      <w:ins w:id="90" w:author="Bernhard Föllmer" w:date="2014-11-11T13:07:00Z">
        <w:r w:rsidR="00B00E67">
          <w:rPr>
            <w:rFonts w:ascii="Arial" w:hAnsi="Arial" w:cs="Arial"/>
          </w:rPr>
          <w:t>atenfusion</w:t>
        </w:r>
      </w:ins>
      <w:ins w:id="91" w:author="Bernhard Föllmer" w:date="2014-11-11T13:11:00Z">
        <w:r w:rsidR="00E66E17">
          <w:rPr>
            <w:rFonts w:ascii="Arial" w:hAnsi="Arial" w:cs="Arial"/>
          </w:rPr>
          <w:t>s</w:t>
        </w:r>
      </w:ins>
      <w:r w:rsidR="00884D85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odell zur </w:t>
      </w:r>
      <w:r w:rsidR="00AA0188">
        <w:rPr>
          <w:rFonts w:ascii="Arial" w:hAnsi="Arial" w:cs="Arial"/>
        </w:rPr>
        <w:t xml:space="preserve">Erkennung </w:t>
      </w:r>
      <w:r>
        <w:rPr>
          <w:rFonts w:ascii="Arial" w:hAnsi="Arial" w:cs="Arial"/>
        </w:rPr>
        <w:t>und Klassifizierung von elektronischen Bauteilen auf Platinen erstellt werden. Dabei sollen verschieden</w:t>
      </w:r>
      <w:r w:rsidR="00884D85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Algorithmen zur Merkmalsgenerierung </w:t>
      </w:r>
      <w:r w:rsidR="00D67D6C">
        <w:rPr>
          <w:rFonts w:ascii="Arial" w:hAnsi="Arial" w:cs="Arial"/>
        </w:rPr>
        <w:t>auf Grundlage von</w:t>
      </w:r>
      <w:r>
        <w:rPr>
          <w:rFonts w:ascii="Arial" w:hAnsi="Arial" w:cs="Arial"/>
        </w:rPr>
        <w:t xml:space="preserve"> Bildern identischer elektronischer Bauteilpackages eingesetzt werden. </w:t>
      </w:r>
      <w:ins w:id="92" w:author="Bernhard Föllmer" w:date="2014-11-11T13:34:00Z">
        <w:r w:rsidR="00D5178C">
          <w:rPr>
            <w:rFonts w:ascii="Arial" w:hAnsi="Arial" w:cs="Arial"/>
          </w:rPr>
          <w:t>Spezifische</w:t>
        </w:r>
      </w:ins>
      <w:ins w:id="93" w:author="Bernhard Föllmer" w:date="2014-11-11T13:14:00Z">
        <w:r w:rsidR="00E66E17">
          <w:rPr>
            <w:rFonts w:ascii="Arial" w:hAnsi="Arial" w:cs="Arial"/>
          </w:rPr>
          <w:t xml:space="preserve"> </w:t>
        </w:r>
      </w:ins>
      <w:ins w:id="94" w:author="Bernhard Föllmer" w:date="2014-11-11T13:34:00Z">
        <w:r w:rsidR="00D5178C">
          <w:rPr>
            <w:rFonts w:ascii="Arial" w:hAnsi="Arial" w:cs="Arial"/>
          </w:rPr>
          <w:t>B</w:t>
        </w:r>
      </w:ins>
      <w:ins w:id="95" w:author="Bernhard Föllmer" w:date="2014-11-11T13:33:00Z">
        <w:r w:rsidR="00D5178C">
          <w:rPr>
            <w:rFonts w:ascii="Arial" w:hAnsi="Arial" w:cs="Arial"/>
          </w:rPr>
          <w:t>auteilm</w:t>
        </w:r>
      </w:ins>
      <w:ins w:id="96" w:author="Bernhard Föllmer" w:date="2014-11-11T13:14:00Z">
        <w:r w:rsidR="00E66E17">
          <w:rPr>
            <w:rFonts w:ascii="Arial" w:hAnsi="Arial" w:cs="Arial"/>
          </w:rPr>
          <w:t xml:space="preserve">erkmale </w:t>
        </w:r>
      </w:ins>
      <w:ins w:id="97" w:author="Bernhard Föllmer" w:date="2014-11-11T13:15:00Z">
        <w:r w:rsidR="00E66E17">
          <w:rPr>
            <w:rFonts w:ascii="Arial" w:hAnsi="Arial" w:cs="Arial"/>
          </w:rPr>
          <w:t>werden dabei</w:t>
        </w:r>
      </w:ins>
      <w:ins w:id="98" w:author="Bernhard Föllmer" w:date="2014-11-11T13:14:00Z">
        <w:r w:rsidR="00E66E17">
          <w:rPr>
            <w:rFonts w:ascii="Arial" w:hAnsi="Arial" w:cs="Arial"/>
          </w:rPr>
          <w:t xml:space="preserve"> aus der Bauteilform,</w:t>
        </w:r>
      </w:ins>
      <w:ins w:id="99" w:author="Bernhard Föllmer" w:date="2014-11-13T00:22:00Z">
        <w:r w:rsidR="00D84B1B">
          <w:rPr>
            <w:rFonts w:ascii="Arial" w:hAnsi="Arial" w:cs="Arial"/>
          </w:rPr>
          <w:t xml:space="preserve"> der</w:t>
        </w:r>
      </w:ins>
      <w:r w:rsidR="00D67D6C">
        <w:rPr>
          <w:rFonts w:ascii="Arial" w:hAnsi="Arial" w:cs="Arial"/>
        </w:rPr>
        <w:t xml:space="preserve"> </w:t>
      </w:r>
      <w:ins w:id="100" w:author="Bernhard Föllmer" w:date="2014-11-11T13:14:00Z">
        <w:r w:rsidR="00E66E17">
          <w:rPr>
            <w:rFonts w:ascii="Arial" w:hAnsi="Arial" w:cs="Arial"/>
          </w:rPr>
          <w:t xml:space="preserve">Farbverteilung sowie dem Frequenzspektrum gewonnen. </w:t>
        </w:r>
      </w:ins>
    </w:p>
    <w:p w:rsidR="00D5178C" w:rsidRDefault="008E5019">
      <w:pPr>
        <w:rPr>
          <w:ins w:id="101" w:author="Bernhard Föllmer" w:date="2014-11-11T13:35:00Z"/>
          <w:rFonts w:ascii="Arial" w:hAnsi="Arial" w:cs="Arial"/>
        </w:rPr>
      </w:pPr>
      <w:ins w:id="102" w:author="Bernhard Föllmer" w:date="2014-11-11T13:56:00Z">
        <w:r>
          <w:rPr>
            <w:rFonts w:ascii="Arial" w:hAnsi="Arial" w:cs="Arial"/>
          </w:rPr>
          <w:t>Relevante</w:t>
        </w:r>
      </w:ins>
      <w:ins w:id="103" w:author="Bernhard Föllmer" w:date="2014-11-11T13:36:00Z">
        <w:r w:rsidR="00D5178C">
          <w:rPr>
            <w:rFonts w:ascii="Arial" w:hAnsi="Arial" w:cs="Arial"/>
          </w:rPr>
          <w:t xml:space="preserve"> </w:t>
        </w:r>
      </w:ins>
      <w:ins w:id="104" w:author="Bernhard Föllmer" w:date="2014-11-11T13:56:00Z">
        <w:r>
          <w:rPr>
            <w:rFonts w:ascii="Arial" w:hAnsi="Arial" w:cs="Arial"/>
          </w:rPr>
          <w:t>Bauteil</w:t>
        </w:r>
      </w:ins>
      <w:ins w:id="105" w:author="Bernhard Föllmer" w:date="2014-11-11T13:57:00Z">
        <w:r>
          <w:rPr>
            <w:rFonts w:ascii="Arial" w:hAnsi="Arial" w:cs="Arial"/>
          </w:rPr>
          <w:t>m</w:t>
        </w:r>
      </w:ins>
      <w:ins w:id="106" w:author="Bernhard Föllmer" w:date="2014-11-11T13:36:00Z">
        <w:r w:rsidR="00D5178C">
          <w:rPr>
            <w:rFonts w:ascii="Arial" w:hAnsi="Arial" w:cs="Arial"/>
          </w:rPr>
          <w:t>erkmale sollen dabei auf Merkmalsebene (feature-level) sowie die Ergebnisse einzelner Bauteilklassifikatoren auf Entscheidungsebene (decision-</w:t>
        </w:r>
      </w:ins>
      <w:ins w:id="107" w:author="Bernhard Föllmer" w:date="2014-11-13T00:23:00Z">
        <w:r w:rsidR="00D84B1B">
          <w:rPr>
            <w:rFonts w:ascii="Arial" w:hAnsi="Arial" w:cs="Arial"/>
          </w:rPr>
          <w:t>level</w:t>
        </w:r>
      </w:ins>
      <w:ins w:id="108" w:author="Bernhard Föllmer" w:date="2014-11-11T13:36:00Z">
        <w:r w:rsidR="00D5178C">
          <w:rPr>
            <w:rFonts w:ascii="Arial" w:hAnsi="Arial" w:cs="Arial"/>
          </w:rPr>
          <w:t>)</w:t>
        </w:r>
      </w:ins>
      <w:ins w:id="109" w:author="Bernhard Föllmer" w:date="2014-11-11T13:38:00Z">
        <w:r w:rsidR="00D5178C">
          <w:rPr>
            <w:rFonts w:ascii="Arial" w:hAnsi="Arial" w:cs="Arial"/>
          </w:rPr>
          <w:t xml:space="preserve"> fusioniert werden</w:t>
        </w:r>
      </w:ins>
      <w:ins w:id="110" w:author="Bernhard Föllmer" w:date="2014-11-11T13:36:00Z">
        <w:r w:rsidR="00D5178C">
          <w:rPr>
            <w:rFonts w:ascii="Arial" w:hAnsi="Arial" w:cs="Arial"/>
          </w:rPr>
          <w:t>.</w:t>
        </w:r>
      </w:ins>
    </w:p>
    <w:p w:rsidR="0068465B" w:rsidRDefault="0068465B">
      <w:pPr>
        <w:rPr>
          <w:rFonts w:ascii="Arial" w:hAnsi="Arial" w:cs="Arial"/>
        </w:rPr>
      </w:pPr>
      <w:del w:id="111" w:author="Bernhard Föllmer" w:date="2014-11-11T13:37:00Z">
        <w:r w:rsidDel="00D5178C">
          <w:rPr>
            <w:rFonts w:ascii="Arial" w:hAnsi="Arial" w:cs="Arial"/>
          </w:rPr>
          <w:delText xml:space="preserve">Diese Merkmale sowie vohandenes a-priori-Wissen sollen zur Erkennung und Klassifikation von elektronischen Bauteilen eingesetzt werden. Die Datenfusion soll dabei auf Merkmalsebene (feature-level) sowie Entscheidungseben (decision-level) erfolgen. </w:delText>
        </w:r>
      </w:del>
      <w:r>
        <w:rPr>
          <w:rFonts w:ascii="Arial" w:hAnsi="Arial" w:cs="Arial"/>
        </w:rPr>
        <w:t xml:space="preserve">Anhand der </w:t>
      </w:r>
      <w:r w:rsidR="00686507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lassifizierten Bauteile soll mithilfe von Schrifterkennungsalgorithmen sowie einer Bauteildatenbank die genaue </w:t>
      </w:r>
      <w:r>
        <w:rPr>
          <w:rFonts w:ascii="Arial" w:hAnsi="Arial" w:cs="Arial"/>
        </w:rPr>
        <w:lastRenderedPageBreak/>
        <w:t>Bauteilbezeichnung erkannt werden. Anschließend sollen anhand der ermittelten Ergebnisse verschieden</w:t>
      </w:r>
      <w:r w:rsidR="00AA018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Bereiche der Platine in </w:t>
      </w:r>
      <w:r w:rsidR="00B36027">
        <w:rPr>
          <w:rFonts w:ascii="Arial" w:hAnsi="Arial" w:cs="Arial"/>
        </w:rPr>
        <w:t xml:space="preserve">folgende </w:t>
      </w:r>
      <w:r>
        <w:rPr>
          <w:rFonts w:ascii="Arial" w:hAnsi="Arial" w:cs="Arial"/>
        </w:rPr>
        <w:t>Klassen eingeteilt werden: 1) Genaue Bauteilbezeichnung erkannt</w:t>
      </w:r>
      <w:r w:rsidR="00B3602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2) Bauteilpackage erkannt</w:t>
      </w:r>
      <w:r w:rsidR="00D67D6C">
        <w:rPr>
          <w:rFonts w:ascii="Arial" w:hAnsi="Arial" w:cs="Arial"/>
        </w:rPr>
        <w:t>,</w:t>
      </w:r>
      <w:r w:rsidR="00AA0188">
        <w:rPr>
          <w:rFonts w:ascii="Arial" w:hAnsi="Arial" w:cs="Arial"/>
        </w:rPr>
        <w:t xml:space="preserve"> aber nicht genaue Bauteilbezeichnung</w:t>
      </w:r>
      <w:r w:rsidR="0074168C">
        <w:rPr>
          <w:rFonts w:ascii="Arial" w:hAnsi="Arial" w:cs="Arial"/>
        </w:rPr>
        <w:t xml:space="preserve"> </w:t>
      </w:r>
      <w:r w:rsidR="00C53886">
        <w:rPr>
          <w:rFonts w:ascii="Arial" w:hAnsi="Arial" w:cs="Arial"/>
        </w:rPr>
        <w:t>erkannt</w:t>
      </w:r>
      <w:r>
        <w:rPr>
          <w:rFonts w:ascii="Arial" w:hAnsi="Arial" w:cs="Arial"/>
        </w:rPr>
        <w:t xml:space="preserve"> 3) Platinenoberfläche erkannt</w:t>
      </w:r>
      <w:r w:rsidR="00B3602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4) Undefinierter Bereich. 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>Des</w:t>
      </w:r>
      <w:r w:rsidR="00D67D6C">
        <w:rPr>
          <w:rFonts w:ascii="Arial" w:hAnsi="Arial" w:cs="Arial"/>
        </w:rPr>
        <w:t xml:space="preserve"> W</w:t>
      </w:r>
      <w:r>
        <w:rPr>
          <w:rFonts w:ascii="Arial" w:hAnsi="Arial" w:cs="Arial"/>
        </w:rPr>
        <w:t xml:space="preserve">eiteren soll ein Life-cycle-inventory-Platinenmodell automatisch generiert werden, welches mittels ILCD-format in LCA-Software (GaBi, </w:t>
      </w:r>
      <w:proofErr w:type="spellStart"/>
      <w:r>
        <w:rPr>
          <w:rFonts w:ascii="Arial" w:hAnsi="Arial" w:cs="Arial"/>
        </w:rPr>
        <w:t>openLCA</w:t>
      </w:r>
      <w:proofErr w:type="spellEnd"/>
      <w:r>
        <w:rPr>
          <w:rFonts w:ascii="Arial" w:hAnsi="Arial" w:cs="Arial"/>
        </w:rPr>
        <w:t>) importiert werden kann.</w:t>
      </w:r>
      <w:ins w:id="112" w:author="Chancerel, Perrine" w:date="2014-11-13T10:32:00Z">
        <w:r w:rsidR="00FF68F5">
          <w:rPr>
            <w:rFonts w:ascii="Arial" w:hAnsi="Arial" w:cs="Arial"/>
          </w:rPr>
          <w:t xml:space="preserve"> Durch das </w:t>
        </w:r>
        <w:r w:rsidR="00FF68F5">
          <w:rPr>
            <w:rFonts w:ascii="Arial" w:hAnsi="Arial" w:cs="Arial"/>
          </w:rPr>
          <w:t>Life-</w:t>
        </w:r>
        <w:proofErr w:type="spellStart"/>
        <w:r w:rsidR="00FF68F5">
          <w:rPr>
            <w:rFonts w:ascii="Arial" w:hAnsi="Arial" w:cs="Arial"/>
          </w:rPr>
          <w:t>cycle</w:t>
        </w:r>
        <w:proofErr w:type="spellEnd"/>
        <w:r w:rsidR="00FF68F5">
          <w:rPr>
            <w:rFonts w:ascii="Arial" w:hAnsi="Arial" w:cs="Arial"/>
          </w:rPr>
          <w:t>-</w:t>
        </w:r>
        <w:proofErr w:type="spellStart"/>
        <w:r w:rsidR="00FF68F5">
          <w:rPr>
            <w:rFonts w:ascii="Arial" w:hAnsi="Arial" w:cs="Arial"/>
          </w:rPr>
          <w:t>inventory</w:t>
        </w:r>
        <w:proofErr w:type="spellEnd"/>
        <w:r w:rsidR="00FF68F5">
          <w:rPr>
            <w:rFonts w:ascii="Arial" w:hAnsi="Arial" w:cs="Arial"/>
          </w:rPr>
          <w:t>-</w:t>
        </w:r>
        <w:r w:rsidR="00FF68F5">
          <w:rPr>
            <w:rFonts w:ascii="Arial" w:hAnsi="Arial" w:cs="Arial"/>
          </w:rPr>
          <w:t>M</w:t>
        </w:r>
        <w:r w:rsidR="00FF68F5">
          <w:rPr>
            <w:rFonts w:ascii="Arial" w:hAnsi="Arial" w:cs="Arial"/>
          </w:rPr>
          <w:t>odell</w:t>
        </w:r>
        <w:r w:rsidR="00FF68F5">
          <w:rPr>
            <w:rFonts w:ascii="Arial" w:hAnsi="Arial" w:cs="Arial"/>
          </w:rPr>
          <w:t xml:space="preserve"> soll die Menge an </w:t>
        </w:r>
      </w:ins>
      <w:ins w:id="113" w:author="Chancerel, Perrine" w:date="2014-11-13T10:33:00Z">
        <w:r w:rsidR="00FF68F5">
          <w:rPr>
            <w:rFonts w:ascii="Arial" w:hAnsi="Arial" w:cs="Arial"/>
          </w:rPr>
          <w:t>Ressourcen</w:t>
        </w:r>
        <w:r w:rsidR="00FF68F5">
          <w:rPr>
            <w:rFonts w:ascii="Arial" w:hAnsi="Arial" w:cs="Arial"/>
          </w:rPr>
          <w:t xml:space="preserve"> abgeschätzt werden, die sich</w:t>
        </w:r>
        <w:r w:rsidR="00FF68F5">
          <w:rPr>
            <w:rFonts w:ascii="Arial" w:hAnsi="Arial" w:cs="Arial"/>
          </w:rPr>
          <w:t xml:space="preserve"> in</w:t>
        </w:r>
        <w:r w:rsidR="00FF68F5">
          <w:rPr>
            <w:rFonts w:ascii="Arial" w:hAnsi="Arial" w:cs="Arial"/>
          </w:rPr>
          <w:t xml:space="preserve"> den erkannten</w:t>
        </w:r>
        <w:r w:rsidR="00FF68F5">
          <w:rPr>
            <w:rFonts w:ascii="Arial" w:hAnsi="Arial" w:cs="Arial"/>
          </w:rPr>
          <w:t xml:space="preserve"> elektronischen Bauteilen</w:t>
        </w:r>
        <w:r w:rsidR="00FF68F5">
          <w:rPr>
            <w:rFonts w:ascii="Arial" w:hAnsi="Arial" w:cs="Arial"/>
          </w:rPr>
          <w:t xml:space="preserve"> befindet.</w:t>
        </w:r>
      </w:ins>
    </w:p>
    <w:bookmarkEnd w:id="23"/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rPr>
          <w:rFonts w:ascii="Arial" w:hAnsi="Arial" w:cs="Arial"/>
          <w:b/>
        </w:rPr>
      </w:pPr>
      <w:commentRangeStart w:id="114"/>
      <w:r>
        <w:rPr>
          <w:rFonts w:ascii="Arial" w:hAnsi="Arial" w:cs="Arial"/>
          <w:b/>
        </w:rPr>
        <w:t>Vorhaben und/oder Arbeitspakete:</w:t>
      </w:r>
      <w:commentRangeEnd w:id="114"/>
      <w:r w:rsidR="00A0209A">
        <w:rPr>
          <w:rStyle w:val="Kommentarzeichen"/>
        </w:rPr>
        <w:commentReference w:id="114"/>
      </w: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Erstellung einer Datenbank für verschiedene elektronischer Bauteilpackages und Z</w:t>
      </w:r>
      <w:r w:rsidR="00C676DB">
        <w:rPr>
          <w:rFonts w:ascii="Arial" w:hAnsi="Arial" w:cs="Arial"/>
        </w:rPr>
        <w:t>uordnung von LCI-Modellen (Life-</w:t>
      </w:r>
      <w:r>
        <w:rPr>
          <w:rFonts w:ascii="Arial" w:hAnsi="Arial" w:cs="Arial"/>
        </w:rPr>
        <w:t xml:space="preserve">cycle inventory) aus LCA-Datenbanken </w:t>
      </w:r>
      <w:del w:id="115" w:author="Bernhard Föllmer" w:date="2014-11-11T13:59:00Z">
        <w:r w:rsidDel="008E5019">
          <w:rPr>
            <w:rFonts w:ascii="Arial" w:hAnsi="Arial" w:cs="Arial"/>
          </w:rPr>
          <w:delText>zu Bauteilen/Bauteilpackages</w:delText>
        </w:r>
      </w:del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Segmentierung der Platinenoberfläche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Recherche, Auswahl und Entwicklung verschiedener Algorithmen zur Merkmalsgenerierung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Analyse verschiedener Algorithmen zur Datenfusion auf fe</w:t>
      </w:r>
      <w:r w:rsidR="00C676DB">
        <w:rPr>
          <w:rFonts w:ascii="Arial" w:hAnsi="Arial" w:cs="Arial"/>
        </w:rPr>
        <w:t>a</w:t>
      </w:r>
      <w:r>
        <w:rPr>
          <w:rFonts w:ascii="Arial" w:hAnsi="Arial" w:cs="Arial"/>
        </w:rPr>
        <w:t>ture-level</w:t>
      </w:r>
      <w:del w:id="116" w:author="Bernhard Föllmer" w:date="2014-11-11T14:00:00Z">
        <w:r w:rsidDel="008E5019">
          <w:rPr>
            <w:rFonts w:ascii="Arial" w:hAnsi="Arial" w:cs="Arial"/>
          </w:rPr>
          <w:delText xml:space="preserve"> bzw. feature selection</w:delText>
        </w:r>
      </w:del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Training,Test und Verifikation verschiedener Algorithmen zu </w:t>
      </w:r>
      <w:ins w:id="117" w:author="Bernhard Föllmer" w:date="2014-11-11T14:00:00Z">
        <w:r w:rsidR="008E5019">
          <w:rPr>
            <w:rFonts w:ascii="Arial" w:hAnsi="Arial" w:cs="Arial"/>
          </w:rPr>
          <w:t>Bauteilklassifikat</w:t>
        </w:r>
      </w:ins>
      <w:ins w:id="118" w:author="Bernhard Föllmer" w:date="2014-11-11T14:01:00Z">
        <w:r w:rsidR="008E5019">
          <w:rPr>
            <w:rFonts w:ascii="Arial" w:hAnsi="Arial" w:cs="Arial"/>
          </w:rPr>
          <w:t>oren</w:t>
        </w:r>
      </w:ins>
      <w:ins w:id="119" w:author="Bernhard Föllmer" w:date="2014-11-11T14:00:00Z">
        <w:r w:rsidR="008E5019">
          <w:rPr>
            <w:rFonts w:ascii="Arial" w:hAnsi="Arial" w:cs="Arial"/>
          </w:rPr>
          <w:t xml:space="preserve"> </w:t>
        </w:r>
      </w:ins>
      <w:del w:id="120" w:author="Bernhard Föllmer" w:date="2014-11-11T14:00:00Z">
        <w:r w:rsidDel="008E5019">
          <w:rPr>
            <w:rFonts w:ascii="Arial" w:hAnsi="Arial" w:cs="Arial"/>
          </w:rPr>
          <w:delText xml:space="preserve">Klassifikation </w:delText>
        </w:r>
      </w:del>
      <w:del w:id="121" w:author="Bernhard Föllmer" w:date="2014-11-11T14:01:00Z">
        <w:r w:rsidDel="008E5019">
          <w:rPr>
            <w:rFonts w:ascii="Arial" w:hAnsi="Arial" w:cs="Arial"/>
          </w:rPr>
          <w:delText>der Bauteile</w:delText>
        </w:r>
      </w:del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Vergleich und Bewertung verschiedener Techniken zur Decision-fusion und Ausw</w:t>
      </w:r>
      <w:r w:rsidR="00D84B1B">
        <w:rPr>
          <w:rFonts w:ascii="Arial" w:hAnsi="Arial" w:cs="Arial"/>
        </w:rPr>
        <w:t>ahl geeigneter Decision-fusion-T</w:t>
      </w:r>
      <w:r>
        <w:rPr>
          <w:rFonts w:ascii="Arial" w:hAnsi="Arial" w:cs="Arial"/>
        </w:rPr>
        <w:t>echnik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Vergleich/Auswahl/Entwicklung verschiedener Schrifterkennungsalgorithmen zur Erkennung von Bauteilbezeichnungen auf Basis einer Bauteildatenbank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commentRangeStart w:id="122"/>
      <w:del w:id="123" w:author="Bernhard Föllmer" w:date="2014-11-11T13:30:00Z">
        <w:r w:rsidDel="00DE44BD">
          <w:rPr>
            <w:rFonts w:ascii="Arial" w:hAnsi="Arial" w:cs="Arial"/>
          </w:rPr>
          <w:delText xml:space="preserve">Verfahren zur </w:delText>
        </w:r>
      </w:del>
      <w:r>
        <w:rPr>
          <w:rFonts w:ascii="Arial" w:hAnsi="Arial" w:cs="Arial"/>
        </w:rPr>
        <w:t xml:space="preserve">Klassifizierung der </w:t>
      </w:r>
      <w:ins w:id="124" w:author="Bernhard Föllmer" w:date="2014-11-11T13:31:00Z">
        <w:r w:rsidR="008E5019">
          <w:rPr>
            <w:rFonts w:ascii="Arial" w:hAnsi="Arial" w:cs="Arial"/>
          </w:rPr>
          <w:t xml:space="preserve">Platine </w:t>
        </w:r>
        <w:r w:rsidR="00DE44BD">
          <w:rPr>
            <w:rFonts w:ascii="Arial" w:hAnsi="Arial" w:cs="Arial"/>
          </w:rPr>
          <w:t xml:space="preserve">zur PCB-Modellierung </w:t>
        </w:r>
      </w:ins>
      <w:del w:id="125" w:author="Bernhard Föllmer" w:date="2014-11-11T13:31:00Z">
        <w:r w:rsidDel="00DE44BD">
          <w:rPr>
            <w:rFonts w:ascii="Arial" w:hAnsi="Arial" w:cs="Arial"/>
          </w:rPr>
          <w:delText xml:space="preserve">Platinenoberfläche </w:delText>
        </w:r>
      </w:del>
      <w:r>
        <w:rPr>
          <w:rFonts w:ascii="Arial" w:hAnsi="Arial" w:cs="Arial"/>
        </w:rPr>
        <w:t xml:space="preserve">in folgende Bereiche: </w:t>
      </w:r>
      <w:commentRangeEnd w:id="122"/>
      <w:r w:rsidR="00A0209A">
        <w:rPr>
          <w:rStyle w:val="Kommentarzeichen"/>
        </w:rPr>
        <w:commentReference w:id="122"/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ab/>
        <w:t>- Bauteilpackage erkannt + genaue Bauteilbezeichnung erkannt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ab/>
        <w:t>- Bauteilpackage erkannt</w:t>
      </w:r>
      <w:ins w:id="126" w:author="Bernhard Föllmer" w:date="2014-11-11T13:31:00Z">
        <w:r w:rsidR="00DE44BD">
          <w:rPr>
            <w:rFonts w:ascii="Arial" w:hAnsi="Arial" w:cs="Arial"/>
          </w:rPr>
          <w:t xml:space="preserve"> + genaue Bauteilbezeichnung nicht erkannt</w:t>
        </w:r>
      </w:ins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ab/>
        <w:t>- Platinenoberfläche erkannt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ab/>
        <w:t>- Undefinierter Bereich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Entwicklung einer Schnittstelle zur automatischen Generierung eines Life-</w:t>
      </w:r>
      <w:proofErr w:type="spellStart"/>
      <w:r>
        <w:rPr>
          <w:rFonts w:ascii="Arial" w:hAnsi="Arial" w:cs="Arial"/>
        </w:rPr>
        <w:t>cycle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inventory-Platinenmodells</w:t>
      </w:r>
      <w:proofErr w:type="spellEnd"/>
      <w:ins w:id="127" w:author="Chancerel, Perrine" w:date="2014-11-13T10:33:00Z">
        <w:r w:rsidR="00FF68F5">
          <w:rPr>
            <w:rFonts w:ascii="Arial" w:hAnsi="Arial" w:cs="Arial"/>
          </w:rPr>
          <w:t xml:space="preserve"> und zur Abschätzung des Gehalts an </w:t>
        </w:r>
      </w:ins>
      <w:ins w:id="128" w:author="Chancerel, Perrine" w:date="2014-11-13T10:34:00Z">
        <w:r w:rsidR="00FF68F5">
          <w:rPr>
            <w:rFonts w:ascii="Arial" w:hAnsi="Arial" w:cs="Arial"/>
          </w:rPr>
          <w:t xml:space="preserve">kritischen </w:t>
        </w:r>
      </w:ins>
      <w:ins w:id="129" w:author="Chancerel, Perrine" w:date="2014-11-13T10:33:00Z">
        <w:r w:rsidR="00FF68F5">
          <w:rPr>
            <w:rFonts w:ascii="Arial" w:hAnsi="Arial" w:cs="Arial"/>
          </w:rPr>
          <w:t>Ressourcen</w:t>
        </w:r>
      </w:ins>
    </w:p>
    <w:p w:rsidR="0068465B" w:rsidRDefault="0068465B">
      <w:pPr>
        <w:numPr>
          <w:ilvl w:val="0"/>
          <w:numId w:val="2"/>
        </w:numPr>
      </w:pPr>
      <w:r>
        <w:rPr>
          <w:rFonts w:ascii="Arial" w:hAnsi="Arial" w:cs="Arial"/>
        </w:rPr>
        <w:t>Bewertung des Modells und Diskussion über weitere Entwicklungen</w:t>
      </w:r>
    </w:p>
    <w:p w:rsidR="0068465B" w:rsidRDefault="0068465B"/>
    <w:sectPr w:rsidR="0068465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rosser, Hendrik" w:date="2014-06-26T17:20:00Z" w:initials="GH">
    <w:p w:rsidR="00F40792" w:rsidRDefault="00F40792">
      <w:pPr>
        <w:pStyle w:val="Kommentartext"/>
      </w:pPr>
      <w:r>
        <w:rPr>
          <w:rStyle w:val="Kommentarzeichen"/>
        </w:rPr>
        <w:annotationRef/>
      </w:r>
      <w:r>
        <w:t>Titel zu lang. Zudem sollte es sich nicht so anhören, als wenn Du zwei voneinander unabhängige Verfahren entwickelst. Der Titel sollte also beides unter einem Begriff erschlagen.</w:t>
      </w:r>
    </w:p>
  </w:comment>
  <w:comment w:id="6" w:author="Chancerel, Perrine" w:date="2014-11-13T10:35:00Z" w:initials="CP">
    <w:p w:rsidR="00FF68F5" w:rsidRDefault="00FF68F5">
      <w:pPr>
        <w:pStyle w:val="Kommentartext"/>
      </w:pPr>
      <w:r>
        <w:rPr>
          <w:rStyle w:val="Kommentarzeichen"/>
        </w:rPr>
        <w:annotationRef/>
      </w:r>
      <w:r>
        <w:t xml:space="preserve">Ggf. </w:t>
      </w:r>
      <w:r>
        <w:t xml:space="preserve">keine Abkürzung im Titel (wie Du </w:t>
      </w:r>
      <w:r>
        <w:t>magst)</w:t>
      </w:r>
      <w:bookmarkStart w:id="9" w:name="_GoBack"/>
      <w:bookmarkEnd w:id="9"/>
    </w:p>
  </w:comment>
  <w:comment w:id="14" w:author="Chancerel, Perrine" w:date="2014-11-13T10:27:00Z" w:initials="CP">
    <w:p w:rsidR="00FF68F5" w:rsidRDefault="00FF68F5">
      <w:pPr>
        <w:pStyle w:val="Kommentartext"/>
      </w:pPr>
      <w:r>
        <w:rPr>
          <w:rStyle w:val="Kommentarzeichen"/>
        </w:rPr>
        <w:annotationRef/>
      </w:r>
      <w:r>
        <w:t>Das ist ja kurz und knackig :)</w:t>
      </w:r>
    </w:p>
  </w:comment>
  <w:comment w:id="22" w:author="Grosser, Hendrik" w:date="2014-11-13T00:22:00Z" w:initials="GH">
    <w:p w:rsidR="00263145" w:rsidRDefault="00263145">
      <w:pPr>
        <w:pStyle w:val="Kommentartext"/>
      </w:pPr>
      <w:r>
        <w:rPr>
          <w:rStyle w:val="Kommentarzeichen"/>
        </w:rPr>
        <w:annotationRef/>
      </w:r>
      <w:r>
        <w:t>Was ist die zentrale Forschungsfrage? Was willst Du mit Deiner Arbeit zeigen?</w:t>
      </w:r>
    </w:p>
    <w:p w:rsidR="00A0209A" w:rsidRDefault="00D84B1B">
      <w:pPr>
        <w:pStyle w:val="Kommentartext"/>
      </w:pPr>
      <w:r>
        <w:t>Was ist das Problem, das</w:t>
      </w:r>
      <w:r w:rsidR="00A0209A">
        <w:t xml:space="preserve"> adressiert wird?</w:t>
      </w:r>
    </w:p>
  </w:comment>
  <w:comment w:id="74" w:author="Chancerel, Perrine" w:date="2014-11-13T10:30:00Z" w:initials="CP">
    <w:p w:rsidR="00FF68F5" w:rsidRDefault="00FF68F5">
      <w:pPr>
        <w:pStyle w:val="Kommentartext"/>
      </w:pPr>
      <w:r>
        <w:rPr>
          <w:rStyle w:val="Kommentarzeichen"/>
        </w:rPr>
        <w:annotationRef/>
      </w:r>
      <w:r>
        <w:t>Ich kannte die Abkürzung nicht</w:t>
      </w:r>
    </w:p>
  </w:comment>
  <w:comment w:id="81" w:author="Chancerel, Perrine" w:date="2014-11-13T10:28:00Z" w:initials="CP">
    <w:p w:rsidR="00FF68F5" w:rsidRDefault="00FF68F5">
      <w:pPr>
        <w:pStyle w:val="Kommentartext"/>
      </w:pPr>
      <w:r>
        <w:rPr>
          <w:rStyle w:val="Kommentarzeichen"/>
        </w:rPr>
        <w:annotationRef/>
      </w:r>
      <w:r>
        <w:t xml:space="preserve">Nein, </w:t>
      </w:r>
      <w:proofErr w:type="spellStart"/>
      <w:r>
        <w:t>Rückgewinnugn</w:t>
      </w:r>
      <w:proofErr w:type="spellEnd"/>
      <w:r>
        <w:t xml:space="preserve"> funktioniert zurzeit nicht gut</w:t>
      </w:r>
    </w:p>
  </w:comment>
  <w:comment w:id="86" w:author="Grosser, Hendrik" w:date="2014-06-26T17:39:00Z" w:initials="GH">
    <w:p w:rsidR="00A0209A" w:rsidRDefault="00A0209A">
      <w:pPr>
        <w:pStyle w:val="Kommentartext"/>
      </w:pPr>
      <w:r>
        <w:rPr>
          <w:rStyle w:val="Kommentarzeichen"/>
        </w:rPr>
        <w:annotationRef/>
      </w:r>
      <w:r>
        <w:t>Welche Sensoren sind konkret gemeint?</w:t>
      </w:r>
    </w:p>
  </w:comment>
  <w:comment w:id="88" w:author="Grosser, Hendrik" w:date="2014-06-26T17:41:00Z" w:initials="GH">
    <w:p w:rsidR="00A0209A" w:rsidRDefault="00A0209A">
      <w:pPr>
        <w:pStyle w:val="Kommentartext"/>
      </w:pPr>
      <w:r>
        <w:rPr>
          <w:rStyle w:val="Kommentarzeichen"/>
        </w:rPr>
        <w:annotationRef/>
      </w:r>
      <w:r>
        <w:t>Welche Daten sollen miteinander fusioniert werden?</w:t>
      </w:r>
    </w:p>
  </w:comment>
  <w:comment w:id="114" w:author="Grosser, Hendrik" w:date="2014-06-26T17:47:00Z" w:initials="GH">
    <w:p w:rsidR="00A0209A" w:rsidRDefault="00A0209A">
      <w:pPr>
        <w:pStyle w:val="Kommentartext"/>
      </w:pPr>
      <w:r>
        <w:rPr>
          <w:rStyle w:val="Kommentarzeichen"/>
        </w:rPr>
        <w:annotationRef/>
      </w:r>
      <w:r>
        <w:t>Die Inhalte erscheinen mir immernoch zu umfangreich für eine Masterarbeit.</w:t>
      </w:r>
    </w:p>
    <w:p w:rsidR="00A0209A" w:rsidRDefault="00A0209A">
      <w:pPr>
        <w:pStyle w:val="Kommentartext"/>
      </w:pPr>
      <w:r>
        <w:t xml:space="preserve">Kannst Du das konkretisieren, so dass man den Aufwand  besser einschätzen kann? </w:t>
      </w:r>
    </w:p>
  </w:comment>
  <w:comment w:id="122" w:author="Grosser, Hendrik" w:date="2014-06-26T17:44:00Z" w:initials="GH">
    <w:p w:rsidR="00A0209A" w:rsidRDefault="00A0209A">
      <w:pPr>
        <w:pStyle w:val="Kommentartext"/>
      </w:pPr>
      <w:r>
        <w:rPr>
          <w:rStyle w:val="Kommentarzeichen"/>
        </w:rPr>
        <w:annotationRef/>
      </w:r>
      <w:r>
        <w:t>Wozu dient die Klassifizierung?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/>
        <w:b w:val="0"/>
        <w:bCs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92"/>
    <w:rsid w:val="000A5F18"/>
    <w:rsid w:val="00176633"/>
    <w:rsid w:val="00263145"/>
    <w:rsid w:val="002C5760"/>
    <w:rsid w:val="002C7C6C"/>
    <w:rsid w:val="00547AA2"/>
    <w:rsid w:val="0068465B"/>
    <w:rsid w:val="00686507"/>
    <w:rsid w:val="0074168C"/>
    <w:rsid w:val="008810BB"/>
    <w:rsid w:val="00884D85"/>
    <w:rsid w:val="008E5019"/>
    <w:rsid w:val="008F1554"/>
    <w:rsid w:val="00A0209A"/>
    <w:rsid w:val="00A6132B"/>
    <w:rsid w:val="00A84BCD"/>
    <w:rsid w:val="00AA0188"/>
    <w:rsid w:val="00B00E67"/>
    <w:rsid w:val="00B36027"/>
    <w:rsid w:val="00C53886"/>
    <w:rsid w:val="00C676DB"/>
    <w:rsid w:val="00D5178C"/>
    <w:rsid w:val="00D67D6C"/>
    <w:rsid w:val="00D84B1B"/>
    <w:rsid w:val="00DE44BD"/>
    <w:rsid w:val="00E66E17"/>
    <w:rsid w:val="00E85DC4"/>
    <w:rsid w:val="00F40792"/>
    <w:rsid w:val="00FB2AB0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eastAsia="MS Mincho"/>
      <w:sz w:val="24"/>
      <w:szCs w:val="24"/>
      <w:lang w:val="de-DE" w:eastAsia="ja-JP"/>
    </w:rPr>
  </w:style>
  <w:style w:type="paragraph" w:styleId="berschrift2">
    <w:name w:val="heading 2"/>
    <w:basedOn w:val="Heading"/>
    <w:next w:val="Textkrper"/>
    <w:qFormat/>
    <w:pPr>
      <w:tabs>
        <w:tab w:val="num" w:pos="0"/>
      </w:tabs>
      <w:ind w:left="576" w:hanging="576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berschrift3">
    <w:name w:val="heading 3"/>
    <w:basedOn w:val="Heading"/>
    <w:next w:val="Textkrper"/>
    <w:qFormat/>
    <w:pPr>
      <w:tabs>
        <w:tab w:val="num" w:pos="0"/>
      </w:tabs>
      <w:ind w:left="720" w:hanging="720"/>
      <w:outlineLvl w:val="2"/>
    </w:pPr>
    <w:rPr>
      <w:rFonts w:ascii="Liberation Serif" w:hAnsi="Liberation Serif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b w:val="0"/>
      <w:bCs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1">
    <w:name w:val="Absatz-Standardschriftart1"/>
  </w:style>
  <w:style w:type="character" w:customStyle="1" w:styleId="DokumentstrukturZchn">
    <w:name w:val="Dokumentstruktur Zchn"/>
    <w:rPr>
      <w:rFonts w:ascii="Tahoma" w:hAnsi="Tahoma" w:cs="Tahoma"/>
      <w:sz w:val="16"/>
      <w:szCs w:val="16"/>
      <w:lang w:eastAsia="ja-JP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Quotation">
    <w:name w:val="Quotation"/>
    <w:rPr>
      <w:i/>
      <w:iCs/>
    </w:rPr>
  </w:style>
  <w:style w:type="character" w:styleId="Hervorhebung">
    <w:name w:val="Emphasis"/>
    <w:qFormat/>
    <w:rPr>
      <w:i/>
      <w:iCs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ohit Hind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Dokumentstruktur1">
    <w:name w:val="Dokumentstruktur1"/>
    <w:basedOn w:val="Standard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Beschriftung"/>
  </w:style>
  <w:style w:type="paragraph" w:customStyle="1" w:styleId="FrameContents">
    <w:name w:val="Frame Contents"/>
    <w:basedOn w:val="Standard"/>
  </w:style>
  <w:style w:type="character" w:styleId="Kommentarzeichen">
    <w:name w:val="annotation reference"/>
    <w:uiPriority w:val="99"/>
    <w:semiHidden/>
    <w:unhideWhenUsed/>
    <w:rsid w:val="00F407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40792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40792"/>
    <w:rPr>
      <w:rFonts w:eastAsia="MS Mincho"/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40792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40792"/>
    <w:rPr>
      <w:rFonts w:eastAsia="MS Mincho"/>
      <w:b/>
      <w:bCs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79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40792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eastAsia="MS Mincho"/>
      <w:sz w:val="24"/>
      <w:szCs w:val="24"/>
      <w:lang w:val="de-DE" w:eastAsia="ja-JP"/>
    </w:rPr>
  </w:style>
  <w:style w:type="paragraph" w:styleId="berschrift2">
    <w:name w:val="heading 2"/>
    <w:basedOn w:val="Heading"/>
    <w:next w:val="Textkrper"/>
    <w:qFormat/>
    <w:pPr>
      <w:tabs>
        <w:tab w:val="num" w:pos="0"/>
      </w:tabs>
      <w:ind w:left="576" w:hanging="576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berschrift3">
    <w:name w:val="heading 3"/>
    <w:basedOn w:val="Heading"/>
    <w:next w:val="Textkrper"/>
    <w:qFormat/>
    <w:pPr>
      <w:tabs>
        <w:tab w:val="num" w:pos="0"/>
      </w:tabs>
      <w:ind w:left="720" w:hanging="720"/>
      <w:outlineLvl w:val="2"/>
    </w:pPr>
    <w:rPr>
      <w:rFonts w:ascii="Liberation Serif" w:hAnsi="Liberation Serif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b w:val="0"/>
      <w:bCs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1">
    <w:name w:val="Absatz-Standardschriftart1"/>
  </w:style>
  <w:style w:type="character" w:customStyle="1" w:styleId="DokumentstrukturZchn">
    <w:name w:val="Dokumentstruktur Zchn"/>
    <w:rPr>
      <w:rFonts w:ascii="Tahoma" w:hAnsi="Tahoma" w:cs="Tahoma"/>
      <w:sz w:val="16"/>
      <w:szCs w:val="16"/>
      <w:lang w:eastAsia="ja-JP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Quotation">
    <w:name w:val="Quotation"/>
    <w:rPr>
      <w:i/>
      <w:iCs/>
    </w:rPr>
  </w:style>
  <w:style w:type="character" w:styleId="Hervorhebung">
    <w:name w:val="Emphasis"/>
    <w:qFormat/>
    <w:rPr>
      <w:i/>
      <w:iCs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ohit Hind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Dokumentstruktur1">
    <w:name w:val="Dokumentstruktur1"/>
    <w:basedOn w:val="Standard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Beschriftung"/>
  </w:style>
  <w:style w:type="paragraph" w:customStyle="1" w:styleId="FrameContents">
    <w:name w:val="Frame Contents"/>
    <w:basedOn w:val="Standard"/>
  </w:style>
  <w:style w:type="character" w:styleId="Kommentarzeichen">
    <w:name w:val="annotation reference"/>
    <w:uiPriority w:val="99"/>
    <w:semiHidden/>
    <w:unhideWhenUsed/>
    <w:rsid w:val="00F407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40792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40792"/>
    <w:rPr>
      <w:rFonts w:eastAsia="MS Mincho"/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40792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40792"/>
    <w:rPr>
      <w:rFonts w:eastAsia="MS Mincho"/>
      <w:b/>
      <w:bCs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79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40792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36069-AB6E-4745-824C-A0C8C365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3402</Characters>
  <Application>Microsoft Office Word</Application>
  <DocSecurity>4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Masterarbeit: Kaan Özgen</vt:lpstr>
      <vt:lpstr>Masterarbeit: Kaan Özgen</vt:lpstr>
    </vt:vector>
  </TitlesOfParts>
  <Company>Fraunhofer IPK</Company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Masterarbeit: Kaan Özgen</dc:title>
  <dc:creator>lindow</dc:creator>
  <cp:lastModifiedBy>Chancerel, Perrine</cp:lastModifiedBy>
  <cp:revision>2</cp:revision>
  <cp:lastPrinted>2012-09-26T13:29:00Z</cp:lastPrinted>
  <dcterms:created xsi:type="dcterms:W3CDTF">2014-11-13T09:37:00Z</dcterms:created>
  <dcterms:modified xsi:type="dcterms:W3CDTF">2014-11-13T09:37:00Z</dcterms:modified>
</cp:coreProperties>
</file>